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B4" w:rsidDel="007F0343" w:rsidRDefault="00AF68B4" w:rsidP="00FE072D">
      <w:pPr>
        <w:pStyle w:val="1"/>
        <w:numPr>
          <w:ilvl w:val="0"/>
          <w:numId w:val="0"/>
        </w:numPr>
        <w:rPr>
          <w:del w:id="0" w:author="Assaf" w:date="2010-09-22T18:05:00Z"/>
        </w:rPr>
      </w:pPr>
      <w:bookmarkStart w:id="1" w:name="_Toc230922059"/>
    </w:p>
    <w:p w:rsidR="00AF68B4" w:rsidRDefault="00DD6404" w:rsidP="0056652B">
      <w:pPr>
        <w:pStyle w:val="1"/>
        <w:numPr>
          <w:ilvl w:val="0"/>
          <w:numId w:val="0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High-Level Design Document for </w:t>
      </w:r>
      <w:r w:rsidR="0056652B">
        <w:rPr>
          <w:sz w:val="36"/>
          <w:szCs w:val="36"/>
        </w:rPr>
        <w:t>MANET Routing Protocols Benchmarking</w:t>
      </w:r>
      <w:r>
        <w:rPr>
          <w:sz w:val="36"/>
          <w:szCs w:val="36"/>
        </w:rPr>
        <w:t xml:space="preserve"> project</w:t>
      </w:r>
    </w:p>
    <w:p w:rsidR="00AF68B4" w:rsidRDefault="00AF68B4" w:rsidP="00AF68B4"/>
    <w:tbl>
      <w:tblPr>
        <w:tblW w:w="0" w:type="auto"/>
        <w:tblInd w:w="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80"/>
      </w:tblPr>
      <w:tblGrid>
        <w:gridCol w:w="2337"/>
        <w:gridCol w:w="6743"/>
      </w:tblGrid>
      <w:tr w:rsidR="00DD6404" w:rsidTr="003E3452">
        <w:trPr>
          <w:trHeight w:val="264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:rsidR="00DD6404" w:rsidRPr="0085776B" w:rsidRDefault="0056652B" w:rsidP="003E345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Assaf Israel &amp; Eli Nazarov</w:t>
            </w:r>
          </w:p>
        </w:tc>
      </w:tr>
      <w:tr w:rsidR="00DD6404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C3C71" w:rsidRDefault="00DD6404" w:rsidP="00BE259A">
            <w:pPr>
              <w:rPr>
                <w:rFonts w:cs="Arial"/>
                <w:sz w:val="22"/>
                <w:szCs w:val="22"/>
              </w:rPr>
              <w:pPrChange w:id="2" w:author="Assaf" w:date="2010-10-13T23:15:00Z">
                <w:pPr/>
              </w:pPrChange>
            </w:pPr>
            <w:r w:rsidRPr="0085776B">
              <w:rPr>
                <w:rFonts w:cs="Arial"/>
                <w:sz w:val="22"/>
                <w:szCs w:val="22"/>
              </w:rPr>
              <w:t>V0.</w:t>
            </w:r>
            <w:del w:id="3" w:author="Assaf" w:date="2010-09-29T12:33:00Z">
              <w:r w:rsidRPr="0085776B" w:rsidDel="00430E08">
                <w:rPr>
                  <w:rFonts w:cs="Arial"/>
                  <w:sz w:val="22"/>
                  <w:szCs w:val="22"/>
                </w:rPr>
                <w:delText>1</w:delText>
              </w:r>
            </w:del>
            <w:ins w:id="4" w:author="1" w:date="2010-09-30T15:41:00Z">
              <w:del w:id="5" w:author="Assaf" w:date="2010-10-13T23:15:00Z">
                <w:r w:rsidR="001634C8" w:rsidDel="00BE259A">
                  <w:rPr>
                    <w:rFonts w:cs="Arial"/>
                    <w:sz w:val="22"/>
                    <w:szCs w:val="22"/>
                  </w:rPr>
                  <w:delText>3</w:delText>
                </w:r>
              </w:del>
            </w:ins>
            <w:ins w:id="6" w:author="Assaf" w:date="2010-10-13T23:15:00Z">
              <w:r w:rsidR="00BE259A">
                <w:rPr>
                  <w:rFonts w:cs="Arial"/>
                  <w:sz w:val="22"/>
                  <w:szCs w:val="22"/>
                </w:rPr>
                <w:t>4</w:t>
              </w:r>
            </w:ins>
            <w:ins w:id="7" w:author="Assaf" w:date="2010-09-29T12:33:00Z">
              <w:del w:id="8" w:author="1" w:date="2010-09-30T15:41:00Z">
                <w:r w:rsidR="00430E08" w:rsidDel="001634C8">
                  <w:rPr>
                    <w:rFonts w:cs="Arial"/>
                    <w:sz w:val="22"/>
                    <w:szCs w:val="22"/>
                  </w:rPr>
                  <w:delText>2</w:delText>
                </w:r>
              </w:del>
            </w:ins>
          </w:p>
        </w:tc>
      </w:tr>
      <w:tr w:rsidR="00DD6404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Created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:rsidR="00DD6404" w:rsidRPr="0085776B" w:rsidRDefault="0056652B" w:rsidP="003E3452">
            <w:pPr>
              <w:rPr>
                <w:rFonts w:cs="Arial"/>
                <w:sz w:val="22"/>
                <w:szCs w:val="22"/>
              </w:rPr>
            </w:pPr>
            <w:ins w:id="9" w:author="Assaf" w:date="2010-09-21T01:24:00Z">
              <w:r>
                <w:rPr>
                  <w:rFonts w:cs="Arial"/>
                  <w:sz w:val="22"/>
                  <w:szCs w:val="22"/>
                </w:rPr>
                <w:t>21-Sep-10</w:t>
              </w:r>
            </w:ins>
            <w:del w:id="10" w:author="Assaf" w:date="2010-09-21T01:24:00Z">
              <w:r w:rsidR="00DD6404" w:rsidRPr="0085776B" w:rsidDel="0056652B">
                <w:rPr>
                  <w:rFonts w:cs="Arial"/>
                  <w:sz w:val="22"/>
                  <w:szCs w:val="22"/>
                </w:rPr>
                <w:delText>&lt;Enter date here&gt;</w:delText>
              </w:r>
            </w:del>
          </w:p>
        </w:tc>
      </w:tr>
      <w:tr w:rsidR="00DD6404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Last Updated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DD6404" w:rsidRPr="0085776B" w:rsidRDefault="00BC3C71" w:rsidP="003E3452">
            <w:pPr>
              <w:rPr>
                <w:rFonts w:cs="Arial"/>
                <w:sz w:val="22"/>
                <w:szCs w:val="22"/>
              </w:rPr>
            </w:pPr>
            <w:ins w:id="11" w:author="Assaf" w:date="2010-09-21T01:25:00Z">
              <w:r>
                <w:rPr>
                  <w:rFonts w:cs="Arial"/>
                  <w:sz w:val="22"/>
                  <w:szCs w:val="22"/>
                </w:rPr>
                <w:fldChar w:fldCharType="begin"/>
              </w:r>
              <w:r w:rsidR="0056652B">
                <w:rPr>
                  <w:rFonts w:cs="Arial"/>
                  <w:sz w:val="22"/>
                  <w:szCs w:val="22"/>
                </w:rPr>
                <w:instrText xml:space="preserve"> DATE \@ "d-MMM-yy" </w:instrText>
              </w:r>
            </w:ins>
            <w:r>
              <w:rPr>
                <w:rFonts w:cs="Arial"/>
                <w:sz w:val="22"/>
                <w:szCs w:val="22"/>
              </w:rPr>
              <w:fldChar w:fldCharType="separate"/>
            </w:r>
            <w:ins w:id="12" w:author="Assaf" w:date="2010-10-13T23:12:00Z">
              <w:r w:rsidR="00ED6034">
                <w:rPr>
                  <w:rFonts w:cs="Arial"/>
                  <w:noProof/>
                  <w:sz w:val="22"/>
                  <w:szCs w:val="22"/>
                </w:rPr>
                <w:t>13-Oct-10</w:t>
              </w:r>
            </w:ins>
            <w:ins w:id="13" w:author="1" w:date="2010-09-30T15:10:00Z">
              <w:del w:id="14" w:author="Assaf" w:date="2010-10-13T23:12:00Z">
                <w:r w:rsidR="00426342" w:rsidDel="00ED6034">
                  <w:rPr>
                    <w:rFonts w:cs="Arial"/>
                    <w:noProof/>
                    <w:sz w:val="22"/>
                    <w:szCs w:val="22"/>
                  </w:rPr>
                  <w:delText>30-Sep-10</w:delText>
                </w:r>
              </w:del>
            </w:ins>
            <w:ins w:id="15" w:author="Assaf" w:date="2010-09-21T01:25:00Z">
              <w:r>
                <w:rPr>
                  <w:rFonts w:cs="Arial"/>
                  <w:sz w:val="22"/>
                  <w:szCs w:val="22"/>
                </w:rPr>
                <w:fldChar w:fldCharType="end"/>
              </w:r>
            </w:ins>
            <w:del w:id="16" w:author="Assaf" w:date="2010-09-21T01:25:00Z">
              <w:r w:rsidR="00DD6404" w:rsidRPr="0085776B" w:rsidDel="0056652B">
                <w:rPr>
                  <w:rFonts w:cs="Arial"/>
                  <w:sz w:val="22"/>
                  <w:szCs w:val="22"/>
                </w:rPr>
                <w:delText>&lt;Enter date here&gt;</w:delText>
              </w:r>
            </w:del>
          </w:p>
        </w:tc>
      </w:tr>
    </w:tbl>
    <w:p w:rsidR="00AF68B4" w:rsidRPr="00AF68B4" w:rsidRDefault="00AF68B4" w:rsidP="00AF68B4">
      <w:pPr>
        <w:ind w:left="360"/>
      </w:pPr>
    </w:p>
    <w:p w:rsidR="003C1809" w:rsidDel="0056652B" w:rsidRDefault="00F53720" w:rsidP="00DD6404">
      <w:pPr>
        <w:pStyle w:val="1"/>
        <w:numPr>
          <w:ilvl w:val="0"/>
          <w:numId w:val="0"/>
        </w:numPr>
        <w:rPr>
          <w:del w:id="17" w:author="Assaf" w:date="2010-09-21T01:25:00Z"/>
        </w:rPr>
      </w:pPr>
      <w:bookmarkStart w:id="18" w:name="_Toc230922060"/>
      <w:bookmarkEnd w:id="1"/>
      <w:r>
        <w:t>Introduction</w:t>
      </w:r>
      <w:bookmarkEnd w:id="18"/>
      <w:r w:rsidR="00AF68B4">
        <w:t xml:space="preserve"> </w:t>
      </w:r>
      <w:del w:id="19" w:author="Assaf" w:date="2010-09-21T01:25:00Z">
        <w:r w:rsidR="00AF68B4" w:rsidRPr="00AF68B4" w:rsidDel="0056652B">
          <w:rPr>
            <w:sz w:val="24"/>
            <w:szCs w:val="24"/>
          </w:rPr>
          <w:delText>– this section specifies what you are actually implement</w:delText>
        </w:r>
        <w:r w:rsidR="00A4642F" w:rsidDel="0056652B">
          <w:rPr>
            <w:sz w:val="24"/>
            <w:szCs w:val="24"/>
          </w:rPr>
          <w:delText>ing</w:delText>
        </w:r>
        <w:r w:rsidR="00AF68B4" w:rsidRPr="00AF68B4" w:rsidDel="0056652B">
          <w:rPr>
            <w:sz w:val="24"/>
            <w:szCs w:val="24"/>
          </w:rPr>
          <w:delText xml:space="preserve"> </w:delText>
        </w:r>
        <w:r w:rsidR="00AF68B4" w:rsidDel="0056652B">
          <w:rPr>
            <w:sz w:val="24"/>
            <w:szCs w:val="24"/>
          </w:rPr>
          <w:br/>
          <w:delText xml:space="preserve">                             </w:delText>
        </w:r>
        <w:r w:rsidR="00AF68B4" w:rsidRPr="00AF68B4" w:rsidDel="0056652B">
          <w:rPr>
            <w:sz w:val="24"/>
            <w:szCs w:val="24"/>
          </w:rPr>
          <w:delText xml:space="preserve">(usually subset of the </w:delText>
        </w:r>
        <w:r w:rsidR="00DD6404" w:rsidDel="0056652B">
          <w:rPr>
            <w:sz w:val="24"/>
            <w:szCs w:val="24"/>
          </w:rPr>
          <w:delText>functional specification</w:delText>
        </w:r>
        <w:r w:rsidR="00AF68B4" w:rsidRPr="00AF68B4" w:rsidDel="0056652B">
          <w:rPr>
            <w:sz w:val="24"/>
            <w:szCs w:val="24"/>
          </w:rPr>
          <w:delText>)</w:delText>
        </w:r>
      </w:del>
    </w:p>
    <w:p w:rsidR="00000000" w:rsidRDefault="003C1809">
      <w:pPr>
        <w:pStyle w:val="1"/>
        <w:numPr>
          <w:ilvl w:val="0"/>
          <w:numId w:val="0"/>
        </w:numPr>
        <w:pPrChange w:id="20" w:author="Assaf" w:date="2010-09-21T01:25:00Z">
          <w:pPr>
            <w:pStyle w:val="20"/>
          </w:pPr>
        </w:pPrChange>
      </w:pPr>
      <w:bookmarkStart w:id="21" w:name="_Toc230922061"/>
      <w:r>
        <w:t>Overview</w:t>
      </w:r>
      <w:bookmarkEnd w:id="21"/>
    </w:p>
    <w:p w:rsidR="00CF2434" w:rsidRDefault="00F1582C" w:rsidP="00CF2434">
      <w:bookmarkStart w:id="22" w:name="_Toc85465986"/>
      <w:bookmarkStart w:id="23" w:name="_Toc85466265"/>
      <w:bookmarkStart w:id="24" w:name="_Toc85466412"/>
      <w:bookmarkEnd w:id="22"/>
      <w:bookmarkEnd w:id="23"/>
      <w:bookmarkEnd w:id="24"/>
      <w:del w:id="25" w:author="Assaf" w:date="2010-09-21T01:25:00Z">
        <w:r w:rsidDel="0056652B">
          <w:delText>Write a short overview of the document</w:delText>
        </w:r>
        <w:r w:rsidR="00DD6404" w:rsidDel="0056652B">
          <w:delText xml:space="preserve"> </w:delText>
        </w:r>
      </w:del>
      <w:ins w:id="26" w:author="Assaf" w:date="2010-09-21T01:25:00Z">
        <w:r w:rsidR="0056652B">
          <w:t>This document aims to present the High level design as well as the predicted workflow of the application to be developed in the context of the MANET Routing Protocols Benchmark</w:t>
        </w:r>
      </w:ins>
      <w:ins w:id="27" w:author="Assaf" w:date="2010-09-22T18:06:00Z">
        <w:r w:rsidR="00682BEB">
          <w:t>ing</w:t>
        </w:r>
      </w:ins>
      <w:ins w:id="28" w:author="Assaf" w:date="2010-09-21T01:25:00Z">
        <w:r w:rsidR="0056652B">
          <w:t xml:space="preserve"> project.</w:t>
        </w:r>
      </w:ins>
    </w:p>
    <w:p w:rsidR="00E9708A" w:rsidRPr="00227817" w:rsidRDefault="00E9708A" w:rsidP="00CF2434"/>
    <w:p w:rsidR="009E2F89" w:rsidRDefault="009E2F89" w:rsidP="009E2F89">
      <w:pPr>
        <w:pStyle w:val="20"/>
      </w:pPr>
      <w:bookmarkStart w:id="29" w:name="_Toc89678096"/>
      <w:bookmarkStart w:id="30" w:name="_Toc220919500"/>
      <w:bookmarkStart w:id="31" w:name="_Toc230922069"/>
      <w:bookmarkEnd w:id="29"/>
      <w:r>
        <w:t>Assumptions and Design Constraints List</w:t>
      </w:r>
      <w:bookmarkEnd w:id="30"/>
      <w:bookmarkEnd w:id="31"/>
    </w:p>
    <w:p w:rsidR="00E77153" w:rsidRDefault="00F1582C">
      <w:pPr>
        <w:pStyle w:val="TOC1"/>
        <w:tabs>
          <w:tab w:val="right" w:leader="dot" w:pos="10214"/>
        </w:tabs>
        <w:rPr>
          <w:ins w:id="32" w:author="Assaf" w:date="2010-09-21T01:38:00Z"/>
        </w:rPr>
      </w:pPr>
      <w:del w:id="33" w:author="Assaf" w:date="2010-09-21T01:27:00Z">
        <w:r w:rsidDel="0056652B">
          <w:delText>Assumptions and constraints.</w:delText>
        </w:r>
      </w:del>
      <w:ins w:id="34" w:author="Assaf" w:date="2010-09-21T01:27:00Z">
        <w:r w:rsidR="0056652B">
          <w:t xml:space="preserve">Since this project aims to test existing </w:t>
        </w:r>
      </w:ins>
      <w:ins w:id="35" w:author="Assaf" w:date="2010-09-21T01:28:00Z">
        <w:r w:rsidR="0056652B">
          <w:t>MANET routing protocols implementation on windows operated mobile phones we assume the existence of at least 3 different implementations of the following protocols:</w:t>
        </w:r>
      </w:ins>
      <w:ins w:id="36" w:author="Assaf" w:date="2010-09-21T01:29:00Z">
        <w:r w:rsidR="0056652B">
          <w:t xml:space="preserve"> OLSR, </w:t>
        </w:r>
      </w:ins>
      <w:ins w:id="37" w:author="Assaf" w:date="2010-09-21T01:30:00Z">
        <w:r w:rsidR="0056652B">
          <w:t>Dymo &amp; ZRP. The implementations must be windows mobile "friendly" in the sense that they are</w:t>
        </w:r>
        <w:r w:rsidR="00CE589C">
          <w:t xml:space="preserve"> executed as user level modules</w:t>
        </w:r>
      </w:ins>
      <w:ins w:id="38" w:author="Assaf" w:date="2010-09-21T01:37:00Z">
        <w:r w:rsidR="00CE589C">
          <w:t xml:space="preserve"> and do not require any changes to the existing </w:t>
        </w:r>
      </w:ins>
      <w:ins w:id="39" w:author="Assaf" w:date="2010-09-21T01:38:00Z">
        <w:r w:rsidR="00CE589C">
          <w:t xml:space="preserve">windows </w:t>
        </w:r>
      </w:ins>
      <w:ins w:id="40" w:author="Assaf" w:date="2010-09-21T01:37:00Z">
        <w:r w:rsidR="00CE589C">
          <w:t>network stack</w:t>
        </w:r>
      </w:ins>
      <w:ins w:id="41" w:author="Assaf" w:date="2010-09-21T01:38:00Z">
        <w:r w:rsidR="00CE589C">
          <w:t>.</w:t>
        </w:r>
      </w:ins>
    </w:p>
    <w:p w:rsidR="00000000" w:rsidRDefault="008F05B9">
      <w:pPr>
        <w:rPr>
          <w:ins w:id="42" w:author="Assaf" w:date="2010-09-21T01:38:00Z"/>
        </w:rPr>
        <w:pPrChange w:id="43" w:author="Assaf" w:date="2010-09-21T01:38:00Z">
          <w:pPr>
            <w:pStyle w:val="TOC1"/>
            <w:tabs>
              <w:tab w:val="right" w:leader="dot" w:pos="10214"/>
            </w:tabs>
          </w:pPr>
        </w:pPrChange>
      </w:pPr>
    </w:p>
    <w:p w:rsidR="00000000" w:rsidRDefault="00CE589C">
      <w:pPr>
        <w:rPr>
          <w:ins w:id="44" w:author="Assaf" w:date="2010-09-21T01:39:00Z"/>
        </w:rPr>
        <w:pPrChange w:id="45" w:author="Assaf" w:date="2010-09-21T01:38:00Z">
          <w:pPr>
            <w:pStyle w:val="TOC1"/>
            <w:tabs>
              <w:tab w:val="right" w:leader="dot" w:pos="10214"/>
            </w:tabs>
          </w:pPr>
        </w:pPrChange>
      </w:pPr>
      <w:ins w:id="46" w:author="Assaf" w:date="2010-09-21T01:38:00Z">
        <w:r>
          <w:t>We also assume that the chosen benchmark (probably IPerf)</w:t>
        </w:r>
      </w:ins>
      <w:ins w:id="47" w:author="Assaf" w:date="2010-09-21T01:39:00Z">
        <w:r>
          <w:t xml:space="preserve"> is open source, since we predict a few modifications will be needed to re-route the benchmark to the routing modules.</w:t>
        </w:r>
      </w:ins>
    </w:p>
    <w:p w:rsidR="00000000" w:rsidRDefault="00CE589C">
      <w:pPr>
        <w:rPr>
          <w:ins w:id="48" w:author="Assaf" w:date="2010-09-21T01:44:00Z"/>
        </w:rPr>
        <w:pPrChange w:id="49" w:author="Assaf" w:date="2010-09-21T01:38:00Z">
          <w:pPr>
            <w:pStyle w:val="TOC1"/>
            <w:tabs>
              <w:tab w:val="right" w:leader="dot" w:pos="10214"/>
            </w:tabs>
          </w:pPr>
        </w:pPrChange>
      </w:pPr>
      <w:ins w:id="50" w:author="Assaf" w:date="2010-09-21T01:42:00Z">
        <w:r>
          <w:t xml:space="preserve">Our design aims to be as modular as possible to enable farther testing of more MANET routing protocols </w:t>
        </w:r>
      </w:ins>
      <w:ins w:id="51" w:author="Assaf" w:date="2010-09-21T01:43:00Z">
        <w:r w:rsidR="00F944A3">
          <w:t xml:space="preserve">and the extraction of different data type statistics. </w:t>
        </w:r>
      </w:ins>
    </w:p>
    <w:p w:rsidR="00000000" w:rsidRDefault="00F944A3">
      <w:pPr>
        <w:pPrChange w:id="52" w:author="Assaf" w:date="2010-09-21T01:53:00Z">
          <w:pPr>
            <w:pStyle w:val="TOC1"/>
            <w:tabs>
              <w:tab w:val="right" w:leader="dot" w:pos="10214"/>
            </w:tabs>
          </w:pPr>
        </w:pPrChange>
      </w:pPr>
      <w:ins w:id="53" w:author="Assaf" w:date="2010-09-21T01:44:00Z">
        <w:r>
          <w:t xml:space="preserve">However as mentioned in the </w:t>
        </w:r>
      </w:ins>
      <w:ins w:id="54" w:author="Assaf" w:date="2010-09-21T01:53:00Z">
        <w:r w:rsidR="00F61F25">
          <w:t>f</w:t>
        </w:r>
      </w:ins>
      <w:ins w:id="55" w:author="Assaf" w:date="2010-09-21T01:44:00Z">
        <w:r>
          <w:t xml:space="preserve">unctionality report, our main goal is the testing of the above 3 protocols (which represents different </w:t>
        </w:r>
      </w:ins>
      <w:ins w:id="56" w:author="Assaf" w:date="2010-09-21T01:45:00Z">
        <w:r>
          <w:t>MANE</w:t>
        </w:r>
      </w:ins>
      <w:ins w:id="57" w:author="Assaf" w:date="2010-09-21T01:46:00Z">
        <w:r>
          <w:t>T</w:t>
        </w:r>
      </w:ins>
      <w:ins w:id="58" w:author="Assaf" w:date="2010-09-21T01:45:00Z">
        <w:r>
          <w:t xml:space="preserve"> </w:t>
        </w:r>
      </w:ins>
      <w:ins w:id="59" w:author="Assaf" w:date="2010-09-21T01:44:00Z">
        <w:r>
          <w:t xml:space="preserve">routing </w:t>
        </w:r>
      </w:ins>
      <w:ins w:id="60" w:author="Assaf" w:date="2010-09-21T01:46:00Z">
        <w:r>
          <w:t>protocols classes), with focus on Energy costs.</w:t>
        </w:r>
      </w:ins>
    </w:p>
    <w:p w:rsidR="003B23FE" w:rsidRDefault="003B23FE" w:rsidP="003B23FE"/>
    <w:p w:rsidR="00E9708A" w:rsidRDefault="00E9708A" w:rsidP="00E9708A">
      <w:pPr>
        <w:pStyle w:val="20"/>
      </w:pPr>
      <w:bookmarkStart w:id="61" w:name="_Toc230922065"/>
      <w:r>
        <w:t>Dependencies</w:t>
      </w:r>
      <w:bookmarkEnd w:id="61"/>
    </w:p>
    <w:p w:rsidR="00E77153" w:rsidRDefault="00F944A3">
      <w:pPr>
        <w:rPr>
          <w:del w:id="62" w:author="Assaf" w:date="2010-09-21T01:47:00Z"/>
        </w:rPr>
      </w:pPr>
      <w:ins w:id="63" w:author="Assaf" w:date="2010-09-21T01:49:00Z">
        <w:r>
          <w:t>Currently we predict the following dependencies:</w:t>
        </w:r>
      </w:ins>
      <w:del w:id="64" w:author="Assaf" w:date="2010-09-21T01:47:00Z">
        <w:r w:rsidR="00E9708A" w:rsidDel="00F944A3">
          <w:delText xml:space="preserve">Describe dependencies of your project on other external features/libraries, along with backup plans in case of their unavailability. </w:delText>
        </w:r>
      </w:del>
    </w:p>
    <w:p w:rsidR="00E77153" w:rsidRDefault="00E77153">
      <w:pPr>
        <w:rPr>
          <w:ins w:id="65" w:author="Assaf" w:date="2010-09-21T01:49:00Z"/>
        </w:rPr>
      </w:pPr>
    </w:p>
    <w:p w:rsidR="00000000" w:rsidRDefault="00F944A3">
      <w:pPr>
        <w:pStyle w:val="ae"/>
        <w:numPr>
          <w:ilvl w:val="0"/>
          <w:numId w:val="43"/>
        </w:numPr>
        <w:rPr>
          <w:ins w:id="66" w:author="Assaf" w:date="2010-09-21T01:52:00Z"/>
        </w:rPr>
        <w:pPrChange w:id="67" w:author="Assaf" w:date="2010-09-22T17:04:00Z">
          <w:pPr/>
        </w:pPrChange>
      </w:pPr>
      <w:ins w:id="68" w:author="Assaf" w:date="2010-09-21T01:50:00Z">
        <w:r>
          <w:t>OLS</w:t>
        </w:r>
        <w:r w:rsidR="00B32CE8">
          <w:t>R, Dymo &amp; ZRP implementations</w:t>
        </w:r>
      </w:ins>
      <w:ins w:id="69" w:author="Assaf" w:date="2010-09-22T17:01:00Z">
        <w:r w:rsidR="00B32CE8">
          <w:t xml:space="preserve"> – some work will be needed to convert simulator implementations into real working ones. </w:t>
        </w:r>
      </w:ins>
      <w:ins w:id="70" w:author="Assaf" w:date="2010-09-22T17:02:00Z">
        <w:r w:rsidR="00B32CE8">
          <w:t xml:space="preserve">If curtain implementations will prove difficult or excessive time consuming to deal with, we will consider looking for alternative implementations. </w:t>
        </w:r>
      </w:ins>
      <w:ins w:id="71" w:author="Assaf" w:date="2010-09-22T17:04:00Z">
        <w:r w:rsidR="00B32CE8">
          <w:t>I</w:t>
        </w:r>
      </w:ins>
      <w:ins w:id="72" w:author="Assaf" w:date="2010-09-22T17:03:00Z">
        <w:r w:rsidR="00B32CE8">
          <w:t xml:space="preserve">n extreme case other routing protocols, of the same classifications will </w:t>
        </w:r>
      </w:ins>
      <w:ins w:id="73" w:author="Assaf" w:date="2010-09-22T17:04:00Z">
        <w:r w:rsidR="00B32CE8">
          <w:t>b</w:t>
        </w:r>
      </w:ins>
      <w:ins w:id="74" w:author="Assaf" w:date="2010-09-22T17:03:00Z">
        <w:r w:rsidR="00B32CE8">
          <w:t>e considered as viable alternative for those protocols with troubling implementations</w:t>
        </w:r>
      </w:ins>
      <w:ins w:id="75" w:author="Assaf" w:date="2010-09-22T17:04:00Z">
        <w:r w:rsidR="00B32CE8">
          <w:t>.</w:t>
        </w:r>
      </w:ins>
    </w:p>
    <w:p w:rsidR="00000000" w:rsidRDefault="008F05B9">
      <w:pPr>
        <w:pStyle w:val="ae"/>
        <w:numPr>
          <w:ilvl w:val="0"/>
          <w:numId w:val="43"/>
        </w:numPr>
        <w:rPr>
          <w:del w:id="76" w:author="Assaf" w:date="2010-09-22T17:04:00Z"/>
        </w:rPr>
        <w:pPrChange w:id="77" w:author="Assaf" w:date="2010-09-21T01:49:00Z">
          <w:pPr/>
        </w:pPrChange>
      </w:pPr>
    </w:p>
    <w:p w:rsidR="00FE072D" w:rsidRDefault="00FE072D" w:rsidP="009E2F89">
      <w:pPr>
        <w:pStyle w:val="20"/>
      </w:pPr>
      <w:bookmarkStart w:id="78" w:name="_Toc230922070"/>
      <w:r>
        <w:t>Issues List</w:t>
      </w:r>
      <w:bookmarkEnd w:id="78"/>
    </w:p>
    <w:p w:rsidR="003B23FE" w:rsidRDefault="00F1582C" w:rsidP="00F1582C">
      <w:pPr>
        <w:jc w:val="both"/>
        <w:rPr>
          <w:ins w:id="79" w:author="Assaf" w:date="2010-09-29T11:34:00Z"/>
        </w:rPr>
      </w:pPr>
      <w:del w:id="80" w:author="Assaf" w:date="2010-09-22T17:05:00Z">
        <w:r w:rsidDel="00B32CE8">
          <w:delText>Open issues.</w:delText>
        </w:r>
      </w:del>
      <w:ins w:id="81" w:author="Assaf" w:date="2010-09-29T11:34:00Z">
        <w:r w:rsidR="00733D30">
          <w:t>We’ve identified several issues which will need to be addressed in the development process:</w:t>
        </w:r>
      </w:ins>
    </w:p>
    <w:p w:rsidR="00BC3C71" w:rsidRDefault="00733D30" w:rsidP="00BC3C71">
      <w:pPr>
        <w:pStyle w:val="ae"/>
        <w:numPr>
          <w:ilvl w:val="0"/>
          <w:numId w:val="46"/>
        </w:numPr>
        <w:jc w:val="both"/>
        <w:rPr>
          <w:ins w:id="82" w:author="Assaf" w:date="2010-09-29T11:39:00Z"/>
        </w:rPr>
        <w:pPrChange w:id="83" w:author="Assaf" w:date="2010-09-29T11:39:00Z">
          <w:pPr>
            <w:jc w:val="both"/>
          </w:pPr>
        </w:pPrChange>
      </w:pPr>
      <w:ins w:id="84" w:author="Assaf" w:date="2010-09-29T11:36:00Z">
        <w:r>
          <w:lastRenderedPageBreak/>
          <w:t xml:space="preserve">Finding suitable JVM on that will work nicely on top of WM devices. Several alternatives are being considered at the moment: J2ME, IBM WebSphere </w:t>
        </w:r>
      </w:ins>
      <w:ins w:id="85" w:author="Assaf" w:date="2010-09-29T11:37:00Z">
        <w:r>
          <w:t xml:space="preserve">Everyplace Micro Environment, </w:t>
        </w:r>
        <w:r w:rsidR="00BC3C71" w:rsidRPr="00BC3C71">
          <w:rPr>
            <w:rPrChange w:id="86" w:author="Assaf" w:date="2010-09-29T11:37:00Z">
              <w:rPr>
                <w:rStyle w:val="apple-style-span"/>
                <w:rFonts w:ascii="Arial" w:hAnsi="Arial"/>
                <w:color w:val="000000"/>
              </w:rPr>
            </w:rPrChange>
          </w:rPr>
          <w:t>Esmertec Jbed</w:t>
        </w:r>
        <w:r w:rsidR="00E576AD">
          <w:t>.</w:t>
        </w:r>
        <w:r w:rsidR="00E576AD">
          <w:br/>
        </w:r>
      </w:ins>
      <w:ins w:id="87" w:author="Assaf" w:date="2010-09-29T11:39:00Z">
        <w:r w:rsidR="00E576AD">
          <w:t>S</w:t>
        </w:r>
      </w:ins>
      <w:ins w:id="88" w:author="Assaf" w:date="2010-09-29T11:37:00Z">
        <w:r w:rsidR="00E576AD">
          <w:t xml:space="preserve">ome have operational difficulties, other lack in support &amp; documentation. </w:t>
        </w:r>
      </w:ins>
      <w:ins w:id="89" w:author="Assaf" w:date="2010-09-29T11:38:00Z">
        <w:r w:rsidR="00E576AD">
          <w:t>We’ll try to identif</w:t>
        </w:r>
      </w:ins>
      <w:ins w:id="90" w:author="Assaf" w:date="2010-09-29T11:40:00Z">
        <w:r w:rsidR="00E576AD">
          <w:t>y</w:t>
        </w:r>
      </w:ins>
      <w:ins w:id="91" w:author="Assaf" w:date="2010-09-29T11:38:00Z">
        <w:r w:rsidR="00E576AD">
          <w:t xml:space="preserve"> the one good for our goals as soon as possible.</w:t>
        </w:r>
      </w:ins>
    </w:p>
    <w:p w:rsidR="00BC3C71" w:rsidRDefault="00E576AD" w:rsidP="00BC3C71">
      <w:pPr>
        <w:pStyle w:val="ae"/>
        <w:numPr>
          <w:ilvl w:val="0"/>
          <w:numId w:val="46"/>
        </w:numPr>
        <w:jc w:val="both"/>
        <w:rPr>
          <w:ins w:id="92" w:author="Assaf" w:date="2010-09-29T11:43:00Z"/>
        </w:rPr>
        <w:pPrChange w:id="93" w:author="Assaf" w:date="2010-09-29T11:39:00Z">
          <w:pPr>
            <w:jc w:val="both"/>
          </w:pPr>
        </w:pPrChange>
      </w:pPr>
      <w:ins w:id="94" w:author="Assaf" w:date="2010-09-29T11:41:00Z">
        <w:r>
          <w:t>The protocol implementation is obviously our biggest concern. We’ll need to handle this issue at the earl</w:t>
        </w:r>
      </w:ins>
      <w:ins w:id="95" w:author="Assaf" w:date="2010-09-29T11:42:00Z">
        <w:r>
          <w:t xml:space="preserve">iest stages of development, so we can be curtain we have implementations for all of our intended protocols and that they </w:t>
        </w:r>
      </w:ins>
      <w:ins w:id="96" w:author="Assaf" w:date="2010-09-29T11:43:00Z">
        <w:r>
          <w:t>“</w:t>
        </w:r>
      </w:ins>
      <w:ins w:id="97" w:author="Assaf" w:date="2010-09-29T11:42:00Z">
        <w:r>
          <w:t>work as advertised</w:t>
        </w:r>
      </w:ins>
      <w:ins w:id="98" w:author="Assaf" w:date="2010-09-29T11:43:00Z">
        <w:r>
          <w:t>”</w:t>
        </w:r>
      </w:ins>
      <w:ins w:id="99" w:author="Assaf" w:date="2010-09-29T11:42:00Z">
        <w:r>
          <w:t>.</w:t>
        </w:r>
      </w:ins>
    </w:p>
    <w:p w:rsidR="00BC3C71" w:rsidRDefault="00E576AD" w:rsidP="00BC3C71">
      <w:pPr>
        <w:pStyle w:val="ae"/>
        <w:numPr>
          <w:ilvl w:val="0"/>
          <w:numId w:val="46"/>
        </w:numPr>
        <w:jc w:val="both"/>
        <w:pPrChange w:id="100" w:author="Assaf" w:date="2010-09-29T12:01:00Z">
          <w:pPr>
            <w:jc w:val="both"/>
          </w:pPr>
        </w:pPrChange>
      </w:pPr>
      <w:ins w:id="101" w:author="Assaf" w:date="2010-09-29T11:43:00Z">
        <w:r>
          <w:t xml:space="preserve">At some point during development, we’ll </w:t>
        </w:r>
      </w:ins>
      <w:ins w:id="102" w:author="Assaf" w:date="2010-09-29T11:44:00Z">
        <w:r>
          <w:t>obviously</w:t>
        </w:r>
      </w:ins>
      <w:ins w:id="103" w:author="Assaf" w:date="2010-09-29T11:43:00Z">
        <w:r>
          <w:t xml:space="preserve"> </w:t>
        </w:r>
      </w:ins>
      <w:ins w:id="104" w:author="Assaf" w:date="2010-09-29T11:44:00Z">
        <w:r>
          <w:t>want to test our application on real devices. We hope the transition from the simulation environment to the actual platform w</w:t>
        </w:r>
      </w:ins>
      <w:ins w:id="105" w:author="Assaf" w:date="2010-09-29T12:01:00Z">
        <w:r w:rsidR="008E36AA">
          <w:t>ill</w:t>
        </w:r>
      </w:ins>
      <w:ins w:id="106" w:author="Assaf" w:date="2010-09-29T11:44:00Z">
        <w:r>
          <w:t xml:space="preserve"> be smooth as possible.</w:t>
        </w:r>
      </w:ins>
    </w:p>
    <w:p w:rsidR="003B23FE" w:rsidRDefault="003B23FE" w:rsidP="003B23FE">
      <w:pPr>
        <w:pStyle w:val="TOC1"/>
        <w:tabs>
          <w:tab w:val="right" w:leader="dot" w:pos="10214"/>
        </w:tabs>
      </w:pPr>
    </w:p>
    <w:p w:rsidR="00BC3C71" w:rsidRDefault="00F11958">
      <w:pPr>
        <w:pStyle w:val="20"/>
        <w:rPr>
          <w:ins w:id="107" w:author="Assaf" w:date="2010-09-29T12:03:00Z"/>
        </w:rPr>
      </w:pPr>
      <w:r>
        <w:t xml:space="preserve"> </w:t>
      </w:r>
      <w:bookmarkStart w:id="108" w:name="_Toc230922071"/>
      <w:del w:id="109" w:author="Assaf" w:date="2010-09-29T12:03:00Z">
        <w:r w:rsidR="00FE072D" w:rsidDel="008E36AA">
          <w:delText>To-do List</w:delText>
        </w:r>
        <w:bookmarkEnd w:id="108"/>
        <w:r w:rsidR="00AF68B4" w:rsidDel="008E36AA">
          <w:delText xml:space="preserve"> + Expected</w:delText>
        </w:r>
      </w:del>
      <w:ins w:id="110" w:author="Assaf" w:date="2010-09-29T12:03:00Z">
        <w:r w:rsidR="008E36AA">
          <w:t>Tentative</w:t>
        </w:r>
      </w:ins>
      <w:r w:rsidR="00AF68B4">
        <w:t xml:space="preserve"> time-tables</w:t>
      </w:r>
    </w:p>
    <w:p w:rsidR="00BC3C71" w:rsidRDefault="00BC3C71" w:rsidP="00BC3C71">
      <w:pPr>
        <w:pPrChange w:id="111" w:author="Assaf" w:date="2010-09-29T12:03:00Z">
          <w:pPr>
            <w:pStyle w:val="20"/>
          </w:pPr>
        </w:pPrChange>
      </w:pPr>
    </w:p>
    <w:tbl>
      <w:tblPr>
        <w:tblStyle w:val="aa"/>
        <w:tblW w:w="0" w:type="auto"/>
        <w:tblLook w:val="04A0"/>
      </w:tblPr>
      <w:tblGrid>
        <w:gridCol w:w="2427"/>
        <w:gridCol w:w="8013"/>
      </w:tblGrid>
      <w:tr w:rsidR="008E36AA" w:rsidTr="009A23B3">
        <w:trPr>
          <w:ins w:id="112" w:author="Assaf" w:date="2010-09-29T11:49:00Z"/>
        </w:trPr>
        <w:tc>
          <w:tcPr>
            <w:tcW w:w="0" w:type="auto"/>
          </w:tcPr>
          <w:p w:rsidR="00BC3C71" w:rsidRPr="00BC3C71" w:rsidRDefault="009A23B3" w:rsidP="00BC3C71">
            <w:pPr>
              <w:pStyle w:val="a7"/>
              <w:jc w:val="center"/>
              <w:rPr>
                <w:ins w:id="113" w:author="Assaf" w:date="2010-09-29T11:49:00Z"/>
                <w:b/>
                <w:bCs/>
                <w:rPrChange w:id="114" w:author="Assaf" w:date="2010-09-29T11:49:00Z">
                  <w:rPr>
                    <w:ins w:id="115" w:author="Assaf" w:date="2010-09-29T11:49:00Z"/>
                  </w:rPr>
                </w:rPrChange>
              </w:rPr>
              <w:pPrChange w:id="116" w:author="Assaf" w:date="2010-09-29T11:49:00Z">
                <w:pPr>
                  <w:pStyle w:val="a7"/>
                  <w:ind w:left="0" w:right="0"/>
                </w:pPr>
              </w:pPrChange>
            </w:pPr>
            <w:ins w:id="117" w:author="Assaf" w:date="2010-09-29T11:49:00Z">
              <w:r>
                <w:rPr>
                  <w:b/>
                  <w:bCs/>
                </w:rPr>
                <w:t>Date</w:t>
              </w:r>
            </w:ins>
          </w:p>
        </w:tc>
        <w:tc>
          <w:tcPr>
            <w:tcW w:w="0" w:type="auto"/>
          </w:tcPr>
          <w:p w:rsidR="009A23B3" w:rsidRPr="009A23B3" w:rsidRDefault="009A23B3" w:rsidP="007C25F2">
            <w:pPr>
              <w:pStyle w:val="a7"/>
              <w:ind w:left="0" w:right="0"/>
              <w:rPr>
                <w:ins w:id="118" w:author="Assaf" w:date="2010-09-29T11:49:00Z"/>
                <w:b/>
                <w:bCs/>
                <w:rPrChange w:id="119" w:author="Assaf" w:date="2010-09-29T11:49:00Z">
                  <w:rPr>
                    <w:ins w:id="120" w:author="Assaf" w:date="2010-09-29T11:49:00Z"/>
                  </w:rPr>
                </w:rPrChange>
              </w:rPr>
            </w:pPr>
            <w:ins w:id="121" w:author="Assaf" w:date="2010-09-29T11:49:00Z">
              <w:r>
                <w:rPr>
                  <w:b/>
                  <w:bCs/>
                </w:rPr>
                <w:t>Development phase</w:t>
              </w:r>
            </w:ins>
          </w:p>
        </w:tc>
      </w:tr>
      <w:tr w:rsidR="008E36AA" w:rsidTr="009A23B3">
        <w:trPr>
          <w:ins w:id="122" w:author="Assaf" w:date="2010-09-29T11:50:00Z"/>
        </w:trPr>
        <w:tc>
          <w:tcPr>
            <w:tcW w:w="0" w:type="auto"/>
          </w:tcPr>
          <w:p w:rsidR="009A23B3" w:rsidRPr="009A23B3" w:rsidRDefault="008E36AA" w:rsidP="004F1528">
            <w:pPr>
              <w:pStyle w:val="a7"/>
              <w:ind w:left="0" w:right="0"/>
              <w:jc w:val="center"/>
              <w:rPr>
                <w:ins w:id="123" w:author="Assaf" w:date="2010-09-29T11:50:00Z"/>
                <w:rPrChange w:id="124" w:author="Assaf" w:date="2010-09-29T11:51:00Z">
                  <w:rPr>
                    <w:ins w:id="125" w:author="Assaf" w:date="2010-09-29T11:50:00Z"/>
                    <w:b/>
                    <w:bCs/>
                  </w:rPr>
                </w:rPrChange>
              </w:rPr>
              <w:pPrChange w:id="126" w:author="Assaf" w:date="2010-10-13T23:13:00Z">
                <w:pPr>
                  <w:pStyle w:val="a7"/>
                  <w:ind w:left="0" w:right="0"/>
                  <w:jc w:val="center"/>
                </w:pPr>
              </w:pPrChange>
            </w:pPr>
            <w:ins w:id="127" w:author="Assaf" w:date="2010-09-29T11:58:00Z">
              <w:r>
                <w:t>Oct-</w:t>
              </w:r>
            </w:ins>
            <w:ins w:id="128" w:author="Assaf" w:date="2010-10-13T23:13:00Z">
              <w:r w:rsidR="004F1528">
                <w:t>Jan</w:t>
              </w:r>
            </w:ins>
            <w:ins w:id="129" w:author="Assaf" w:date="2010-09-29T11:58:00Z">
              <w:r>
                <w:t xml:space="preserve"> 2010</w:t>
              </w:r>
            </w:ins>
            <w:ins w:id="130" w:author="Assaf" w:date="2010-10-13T23:13:00Z">
              <w:r w:rsidR="004F1528">
                <w:t>/11</w:t>
              </w:r>
            </w:ins>
          </w:p>
        </w:tc>
        <w:tc>
          <w:tcPr>
            <w:tcW w:w="0" w:type="auto"/>
          </w:tcPr>
          <w:p w:rsidR="00BC3C71" w:rsidRPr="00BC3C71" w:rsidRDefault="008E36AA" w:rsidP="004F1528">
            <w:pPr>
              <w:pStyle w:val="a7"/>
              <w:rPr>
                <w:ins w:id="131" w:author="Assaf" w:date="2010-09-29T11:50:00Z"/>
                <w:rPrChange w:id="132" w:author="Assaf" w:date="2010-09-29T11:59:00Z">
                  <w:rPr>
                    <w:ins w:id="133" w:author="Assaf" w:date="2010-09-29T11:50:00Z"/>
                    <w:b/>
                    <w:bCs/>
                  </w:rPr>
                </w:rPrChange>
              </w:rPr>
              <w:pPrChange w:id="134" w:author="Assaf" w:date="2010-10-13T23:13:00Z">
                <w:pPr>
                  <w:pStyle w:val="a7"/>
                  <w:ind w:left="0" w:right="0"/>
                </w:pPr>
              </w:pPrChange>
            </w:pPr>
            <w:ins w:id="135" w:author="Assaf" w:date="2010-09-29T11:59:00Z">
              <w:r>
                <w:t xml:space="preserve">Implementation and testing. We plan to present a short </w:t>
              </w:r>
            </w:ins>
            <w:ins w:id="136" w:author="Assaf" w:date="2010-09-29T12:02:00Z">
              <w:r>
                <w:t>non-</w:t>
              </w:r>
            </w:ins>
            <w:ins w:id="137" w:author="Assaf" w:date="2010-09-29T11:59:00Z">
              <w:r>
                <w:t xml:space="preserve">formal E2E demo </w:t>
              </w:r>
            </w:ins>
            <w:ins w:id="138" w:author="Assaf" w:date="2010-09-29T12:03:00Z">
              <w:r>
                <w:t>by</w:t>
              </w:r>
            </w:ins>
            <w:ins w:id="139" w:author="Assaf" w:date="2010-09-29T11:59:00Z">
              <w:r>
                <w:t xml:space="preserve"> late </w:t>
              </w:r>
            </w:ins>
            <w:ins w:id="140" w:author="Assaf" w:date="2010-10-13T23:13:00Z">
              <w:r w:rsidR="004F1528">
                <w:t>January</w:t>
              </w:r>
            </w:ins>
            <w:ins w:id="141" w:author="Assaf" w:date="2010-09-29T11:59:00Z">
              <w:r>
                <w:t>.</w:t>
              </w:r>
            </w:ins>
          </w:p>
        </w:tc>
      </w:tr>
      <w:tr w:rsidR="008E36AA" w:rsidTr="009A23B3">
        <w:trPr>
          <w:ins w:id="142" w:author="Assaf" w:date="2010-09-29T12:00:00Z"/>
        </w:trPr>
        <w:tc>
          <w:tcPr>
            <w:tcW w:w="0" w:type="auto"/>
          </w:tcPr>
          <w:p w:rsidR="00BC3C71" w:rsidRDefault="004F1528" w:rsidP="00BC3C71">
            <w:pPr>
              <w:pStyle w:val="a7"/>
              <w:jc w:val="center"/>
              <w:rPr>
                <w:ins w:id="143" w:author="Assaf" w:date="2010-09-29T12:00:00Z"/>
              </w:rPr>
              <w:pPrChange w:id="144" w:author="Assaf" w:date="2010-09-29T12:00:00Z">
                <w:pPr>
                  <w:pStyle w:val="a7"/>
                  <w:ind w:left="0" w:right="0"/>
                  <w:jc w:val="center"/>
                </w:pPr>
              </w:pPrChange>
            </w:pPr>
            <w:ins w:id="145" w:author="Assaf" w:date="2010-10-13T23:14:00Z">
              <w:r>
                <w:t>Fab</w:t>
              </w:r>
            </w:ins>
            <w:ins w:id="146" w:author="Assaf" w:date="2010-09-29T12:00:00Z">
              <w:r w:rsidR="008E36AA">
                <w:t xml:space="preserve"> 2011</w:t>
              </w:r>
            </w:ins>
          </w:p>
        </w:tc>
        <w:tc>
          <w:tcPr>
            <w:tcW w:w="0" w:type="auto"/>
          </w:tcPr>
          <w:p w:rsidR="008E36AA" w:rsidRDefault="008E36AA" w:rsidP="004F1528">
            <w:pPr>
              <w:pStyle w:val="a7"/>
              <w:rPr>
                <w:ins w:id="147" w:author="Assaf" w:date="2010-09-29T12:00:00Z"/>
              </w:rPr>
              <w:pPrChange w:id="148" w:author="Assaf" w:date="2010-10-13T23:14:00Z">
                <w:pPr>
                  <w:pStyle w:val="a7"/>
                </w:pPr>
              </w:pPrChange>
            </w:pPr>
            <w:ins w:id="149" w:author="Assaf" w:date="2010-09-29T12:01:00Z">
              <w:r>
                <w:t xml:space="preserve">Benchmarking + Final report/results. </w:t>
              </w:r>
            </w:ins>
          </w:p>
        </w:tc>
      </w:tr>
    </w:tbl>
    <w:p w:rsidR="00875F60" w:rsidRDefault="00875F60">
      <w:pPr>
        <w:spacing w:after="0"/>
        <w:rPr>
          <w:ins w:id="150" w:author="1" w:date="2010-09-30T15:38:00Z"/>
        </w:rPr>
      </w:pPr>
    </w:p>
    <w:p w:rsidR="00875F60" w:rsidRDefault="00875F60">
      <w:pPr>
        <w:spacing w:after="0"/>
        <w:rPr>
          <w:ins w:id="151" w:author="1" w:date="2010-09-30T15:38:00Z"/>
        </w:rPr>
      </w:pPr>
      <w:ins w:id="152" w:author="1" w:date="2010-09-30T15:38:00Z">
        <w:r>
          <w:br w:type="page"/>
        </w:r>
      </w:ins>
    </w:p>
    <w:p w:rsidR="00F1582C" w:rsidDel="00E576AD" w:rsidRDefault="00F1582C" w:rsidP="00F1582C">
      <w:pPr>
        <w:pStyle w:val="TOC1"/>
        <w:tabs>
          <w:tab w:val="right" w:leader="dot" w:pos="10214"/>
        </w:tabs>
        <w:rPr>
          <w:del w:id="153" w:author="Assaf" w:date="2010-09-29T11:45:00Z"/>
        </w:rPr>
      </w:pPr>
      <w:del w:id="154" w:author="Assaf" w:date="2010-09-29T11:45:00Z">
        <w:r w:rsidDel="00E576AD">
          <w:lastRenderedPageBreak/>
          <w:delText>Todos.</w:delText>
        </w:r>
      </w:del>
    </w:p>
    <w:p w:rsidR="00980E39" w:rsidDel="008E36AA" w:rsidRDefault="00980E39" w:rsidP="007C25F2">
      <w:pPr>
        <w:pStyle w:val="a7"/>
        <w:rPr>
          <w:del w:id="155" w:author="Assaf" w:date="2010-09-29T12:03:00Z"/>
        </w:rPr>
      </w:pPr>
    </w:p>
    <w:p w:rsidR="003B23FE" w:rsidRDefault="003B23FE">
      <w:pPr>
        <w:spacing w:after="0"/>
      </w:pPr>
      <w:del w:id="156" w:author="Assaf" w:date="2010-09-29T12:03:00Z">
        <w:r w:rsidDel="008E36AA">
          <w:br w:type="page"/>
        </w:r>
      </w:del>
    </w:p>
    <w:p w:rsidR="00FE072D" w:rsidRDefault="000D1816" w:rsidP="00FE072D">
      <w:pPr>
        <w:pStyle w:val="1"/>
      </w:pPr>
      <w:bookmarkStart w:id="157" w:name="_Toc89678104"/>
      <w:bookmarkStart w:id="158" w:name="_Toc230922072"/>
      <w:bookmarkEnd w:id="157"/>
      <w:r>
        <w:t xml:space="preserve">Logical </w:t>
      </w:r>
      <w:r w:rsidR="00FE072D">
        <w:t>Architecture</w:t>
      </w:r>
      <w:bookmarkEnd w:id="158"/>
    </w:p>
    <w:p w:rsidR="00D47FE4" w:rsidRDefault="00D47FE4" w:rsidP="00A4642F">
      <w:pPr>
        <w:rPr>
          <w:ins w:id="159" w:author="1" w:date="2010-09-29T09:47:00Z"/>
        </w:rPr>
      </w:pPr>
      <w:ins w:id="160" w:author="1" w:date="2010-09-29T09:43:00Z">
        <w:r>
          <w:t>The framework</w:t>
        </w:r>
      </w:ins>
      <w:ins w:id="161" w:author="1" w:date="2010-09-29T09:44:00Z">
        <w:r>
          <w:t xml:space="preserve"> we provide consists of several </w:t>
        </w:r>
      </w:ins>
      <w:ins w:id="162" w:author="1" w:date="2010-09-29T09:45:00Z">
        <w:r>
          <w:t>components</w:t>
        </w:r>
      </w:ins>
      <w:ins w:id="163" w:author="1" w:date="2010-09-29T09:47:00Z">
        <w:r>
          <w:t>:</w:t>
        </w:r>
      </w:ins>
    </w:p>
    <w:p w:rsidR="00000000" w:rsidRDefault="00D47FE4">
      <w:pPr>
        <w:pStyle w:val="ae"/>
        <w:numPr>
          <w:ilvl w:val="0"/>
          <w:numId w:val="45"/>
        </w:numPr>
        <w:rPr>
          <w:ins w:id="164" w:author="1" w:date="2010-09-29T09:48:00Z"/>
        </w:rPr>
        <w:pPrChange w:id="165" w:author="1" w:date="2010-09-29T09:57:00Z">
          <w:pPr/>
        </w:pPrChange>
      </w:pPr>
      <w:ins w:id="166" w:author="1" w:date="2010-09-29T09:46:00Z">
        <w:r>
          <w:t>Protocol support</w:t>
        </w:r>
      </w:ins>
      <w:ins w:id="167" w:author="1" w:date="2010-09-29T09:47:00Z">
        <w:r>
          <w:t xml:space="preserve"> – The implementation of MANET Routing protocols and their adaptation for our framework.</w:t>
        </w:r>
      </w:ins>
    </w:p>
    <w:p w:rsidR="00000000" w:rsidRDefault="00875F60">
      <w:pPr>
        <w:pStyle w:val="ae"/>
        <w:numPr>
          <w:ilvl w:val="0"/>
          <w:numId w:val="45"/>
        </w:numPr>
        <w:rPr>
          <w:ins w:id="168" w:author="1" w:date="2010-09-29T09:53:00Z"/>
        </w:rPr>
        <w:pPrChange w:id="169" w:author="1" w:date="2010-09-30T15:38:00Z">
          <w:pPr/>
        </w:pPrChange>
      </w:pPr>
      <w:ins w:id="170" w:author="1" w:date="2010-09-30T15:38:00Z">
        <w:r>
          <w:t>Controller</w:t>
        </w:r>
      </w:ins>
      <w:ins w:id="171" w:author="1" w:date="2010-09-29T09:49:00Z">
        <w:r w:rsidR="00D47FE4">
          <w:t xml:space="preserve"> (Windows Mobile Application</w:t>
        </w:r>
      </w:ins>
      <w:ins w:id="172" w:author="1" w:date="2010-09-30T15:38:00Z">
        <w:r>
          <w:t>)</w:t>
        </w:r>
      </w:ins>
      <w:ins w:id="173" w:author="1" w:date="2010-09-29T09:49:00Z">
        <w:r w:rsidR="00D47FE4">
          <w:t xml:space="preserve"> – The application for the mobile device through which </w:t>
        </w:r>
      </w:ins>
      <w:ins w:id="174" w:author="1" w:date="2010-09-29T09:50:00Z">
        <w:r w:rsidR="00D47FE4">
          <w:t>the fram</w:t>
        </w:r>
        <w:r w:rsidR="00574F3C">
          <w:t>ework</w:t>
        </w:r>
        <w:r w:rsidR="00D47FE4">
          <w:t xml:space="preserve"> is controlled by the end</w:t>
        </w:r>
      </w:ins>
      <w:ins w:id="175" w:author="1" w:date="2010-09-29T09:51:00Z">
        <w:r w:rsidR="00D47FE4">
          <w:t>-</w:t>
        </w:r>
      </w:ins>
      <w:ins w:id="176" w:author="1" w:date="2010-09-29T09:50:00Z">
        <w:r w:rsidR="00D47FE4">
          <w:t>user</w:t>
        </w:r>
      </w:ins>
      <w:ins w:id="177" w:author="1" w:date="2010-09-29T09:51:00Z">
        <w:r w:rsidR="00D47FE4">
          <w:t>.</w:t>
        </w:r>
      </w:ins>
    </w:p>
    <w:p w:rsidR="00000000" w:rsidRDefault="00D47FE4">
      <w:pPr>
        <w:pStyle w:val="ae"/>
        <w:numPr>
          <w:ilvl w:val="0"/>
          <w:numId w:val="45"/>
        </w:numPr>
        <w:rPr>
          <w:ins w:id="178" w:author="1" w:date="2010-09-29T09:53:00Z"/>
        </w:rPr>
        <w:pPrChange w:id="179" w:author="1" w:date="2010-09-29T09:57:00Z">
          <w:pPr/>
        </w:pPrChange>
      </w:pPr>
      <w:ins w:id="180" w:author="1" w:date="2010-09-29T09:53:00Z">
        <w:r>
          <w:t>IPref – Benchmark tool for protocol testing.</w:t>
        </w:r>
      </w:ins>
    </w:p>
    <w:p w:rsidR="00000000" w:rsidRDefault="00875F60">
      <w:pPr>
        <w:pStyle w:val="ae"/>
        <w:numPr>
          <w:ilvl w:val="0"/>
          <w:numId w:val="45"/>
        </w:numPr>
        <w:rPr>
          <w:ins w:id="181" w:author="1" w:date="2010-09-29T09:51:00Z"/>
        </w:rPr>
        <w:pPrChange w:id="182" w:author="1" w:date="2010-09-29T09:57:00Z">
          <w:pPr/>
        </w:pPrChange>
      </w:pPr>
      <w:ins w:id="183" w:author="1" w:date="2010-09-29T09:54:00Z">
        <w:r>
          <w:t xml:space="preserve">Packet Forwarder </w:t>
        </w:r>
        <w:r w:rsidR="00D47FE4">
          <w:t xml:space="preserve"> – This component is responsible to forward </w:t>
        </w:r>
        <w:r w:rsidR="00D623F0">
          <w:t xml:space="preserve">the traffic from IPref to the protocol (It can be viewed as an adaptor for the IPref </w:t>
        </w:r>
      </w:ins>
      <w:ins w:id="184" w:author="1" w:date="2010-09-29T09:55:00Z">
        <w:r w:rsidR="00D623F0">
          <w:t>when using the MANET protocols)</w:t>
        </w:r>
      </w:ins>
    </w:p>
    <w:p w:rsidR="00000000" w:rsidRDefault="00D47FE4">
      <w:pPr>
        <w:pStyle w:val="ae"/>
        <w:numPr>
          <w:ilvl w:val="0"/>
          <w:numId w:val="45"/>
        </w:numPr>
        <w:rPr>
          <w:ins w:id="185" w:author="1" w:date="2010-09-29T10:03:00Z"/>
        </w:rPr>
        <w:pPrChange w:id="186" w:author="Assaf" w:date="2010-09-29T11:23:00Z">
          <w:pPr/>
        </w:pPrChange>
      </w:pPr>
      <w:bookmarkStart w:id="187" w:name="OLE_LINK1"/>
      <w:bookmarkStart w:id="188" w:name="OLE_LINK2"/>
      <w:ins w:id="189" w:author="1" w:date="2010-09-29T09:51:00Z">
        <w:r>
          <w:t xml:space="preserve">Statistics Collector </w:t>
        </w:r>
        <w:bookmarkEnd w:id="187"/>
        <w:bookmarkEnd w:id="188"/>
        <w:r>
          <w:t>– Using WM API</w:t>
        </w:r>
      </w:ins>
      <w:ins w:id="190" w:author="Assaf" w:date="2010-09-29T11:23:00Z">
        <w:r w:rsidR="008242C5">
          <w:t>,</w:t>
        </w:r>
      </w:ins>
      <w:ins w:id="191" w:author="1" w:date="2010-09-29T09:51:00Z">
        <w:r>
          <w:t xml:space="preserve"> collects </w:t>
        </w:r>
      </w:ins>
      <w:ins w:id="192" w:author="1" w:date="2010-09-29T09:53:00Z">
        <w:r>
          <w:t>interesting</w:t>
        </w:r>
      </w:ins>
      <w:ins w:id="193" w:author="1" w:date="2010-09-29T09:51:00Z">
        <w:r>
          <w:t xml:space="preserve"> </w:t>
        </w:r>
        <w:del w:id="194" w:author="Assaf" w:date="2010-09-29T11:23:00Z">
          <w:r w:rsidDel="008242C5">
            <w:delText xml:space="preserve">to us </w:delText>
          </w:r>
        </w:del>
        <w:r>
          <w:t>information</w:t>
        </w:r>
      </w:ins>
      <w:ins w:id="195" w:author="1" w:date="2010-09-29T09:52:00Z">
        <w:r>
          <w:t xml:space="preserve"> during b</w:t>
        </w:r>
      </w:ins>
      <w:ins w:id="196" w:author="1" w:date="2010-09-29T09:53:00Z">
        <w:r>
          <w:t>e</w:t>
        </w:r>
      </w:ins>
      <w:ins w:id="197" w:author="1" w:date="2010-09-29T09:52:00Z">
        <w:r>
          <w:t>nchmark</w:t>
        </w:r>
      </w:ins>
      <w:ins w:id="198" w:author="1" w:date="2010-09-29T09:53:00Z">
        <w:r>
          <w:t xml:space="preserve"> process</w:t>
        </w:r>
        <w:del w:id="199" w:author="Assaf" w:date="2010-09-29T11:23:00Z">
          <w:r w:rsidDel="008242C5">
            <w:delText>,</w:delText>
          </w:r>
        </w:del>
      </w:ins>
      <w:ins w:id="200" w:author="1" w:date="2010-09-29T09:51:00Z">
        <w:r>
          <w:t xml:space="preserve"> that later on can be </w:t>
        </w:r>
      </w:ins>
      <w:ins w:id="201" w:author="1" w:date="2010-09-29T09:53:00Z">
        <w:r>
          <w:t>retrieved and analyzed.</w:t>
        </w:r>
      </w:ins>
    </w:p>
    <w:p w:rsidR="00000000" w:rsidRDefault="008F05B9">
      <w:pPr>
        <w:pStyle w:val="ae"/>
        <w:ind w:firstLine="0"/>
        <w:rPr>
          <w:ins w:id="202" w:author="1" w:date="2010-09-29T09:56:00Z"/>
        </w:rPr>
        <w:pPrChange w:id="203" w:author="1" w:date="2010-09-29T10:03:00Z">
          <w:pPr/>
        </w:pPrChange>
      </w:pPr>
    </w:p>
    <w:p w:rsidR="00BC3C71" w:rsidRDefault="00D623F0">
      <w:pPr>
        <w:rPr>
          <w:ins w:id="204" w:author="1" w:date="2010-09-29T09:53:00Z"/>
        </w:rPr>
      </w:pPr>
      <w:ins w:id="205" w:author="1" w:date="2010-09-29T09:56:00Z">
        <w:r>
          <w:t xml:space="preserve">The </w:t>
        </w:r>
      </w:ins>
      <w:ins w:id="206" w:author="1" w:date="2010-09-29T09:57:00Z">
        <w:r>
          <w:t xml:space="preserve">relationship between the components is presented in </w:t>
        </w:r>
      </w:ins>
      <w:ins w:id="207" w:author="Assaf" w:date="2010-09-29T11:33:00Z">
        <w:r w:rsidR="00733D30">
          <w:t>Figure 2.1</w:t>
        </w:r>
      </w:ins>
      <w:commentRangeStart w:id="208"/>
      <w:ins w:id="209" w:author="1" w:date="2010-09-29T10:02:00Z">
        <w:del w:id="210" w:author="Assaf" w:date="2010-09-29T11:23:00Z">
          <w:r w:rsidR="00D564EB" w:rsidDel="008242C5">
            <w:delText>Fugure 1</w:delText>
          </w:r>
          <w:commentRangeEnd w:id="208"/>
          <w:r w:rsidR="00D564EB" w:rsidDel="008242C5">
            <w:rPr>
              <w:rStyle w:val="a6"/>
            </w:rPr>
            <w:commentReference w:id="208"/>
          </w:r>
        </w:del>
      </w:ins>
    </w:p>
    <w:p w:rsidR="00BC3C71" w:rsidRDefault="008F05B9">
      <w:pPr>
        <w:keepNext/>
        <w:jc w:val="center"/>
        <w:rPr>
          <w:ins w:id="211" w:author="Assaf" w:date="2010-09-29T11:30:00Z"/>
        </w:rPr>
      </w:pPr>
      <w:ins w:id="212" w:author="1" w:date="2010-09-30T15:36:00Z">
        <w:r>
          <w:rPr>
            <w:noProof/>
            <w:lang w:eastAsia="en-US" w:bidi="he-IL"/>
          </w:rPr>
          <w:drawing>
            <wp:inline distT="0" distB="0" distL="0" distR="0">
              <wp:extent cx="5895975" cy="2447925"/>
              <wp:effectExtent l="19050" t="0" r="9525" b="0"/>
              <wp:docPr id="3" name="Picture 2" descr="D:\technion\semester 9\DS Project\component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technion\semester 9\DS Project\component.jpg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95975" cy="2447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  <w:ins w:id="213" w:author="Assaf" w:date="2010-09-29T11:27:00Z">
        <w:del w:id="214" w:author="1" w:date="2010-09-30T15:35:00Z">
          <w:r>
            <w:rPr>
              <w:noProof/>
              <w:lang w:eastAsia="en-US" w:bidi="he-IL"/>
            </w:rPr>
            <w:drawing>
              <wp:inline distT="0" distB="0" distL="0" distR="0">
                <wp:extent cx="5943600" cy="2447925"/>
                <wp:effectExtent l="19050" t="0" r="0" b="0"/>
                <wp:docPr id="1" name="Picture 7" descr="D:\technion\semester 9\DS Project\compon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:\technion\semester 9\DS Project\compon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44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del>
      </w:ins>
    </w:p>
    <w:p w:rsidR="00BC3C71" w:rsidRDefault="00733D30" w:rsidP="00BC3C71">
      <w:pPr>
        <w:pStyle w:val="af2"/>
        <w:jc w:val="center"/>
        <w:rPr>
          <w:ins w:id="215" w:author="Assaf" w:date="2010-09-29T11:28:00Z"/>
          <w:del w:id="216" w:author="1" w:date="2010-09-30T15:36:00Z"/>
        </w:rPr>
        <w:pPrChange w:id="217" w:author="Assaf" w:date="2010-09-29T11:30:00Z">
          <w:pPr>
            <w:pStyle w:val="af2"/>
          </w:pPr>
        </w:pPrChange>
      </w:pPr>
      <w:ins w:id="218" w:author="Assaf" w:date="2010-09-29T11:30:00Z">
        <w:r>
          <w:t xml:space="preserve">Figure </w:t>
        </w:r>
      </w:ins>
      <w:ins w:id="219" w:author="1" w:date="2010-09-30T15:38:00Z">
        <w:r w:rsidR="00BC3C71">
          <w:rPr>
            <w:b w:val="0"/>
            <w:bCs w:val="0"/>
          </w:rPr>
          <w:fldChar w:fldCharType="begin"/>
        </w:r>
        <w:r w:rsidR="00875F60">
          <w:instrText xml:space="preserve"> STYLEREF 1 \s </w:instrText>
        </w:r>
      </w:ins>
      <w:r w:rsidR="00BC3C71">
        <w:rPr>
          <w:b w:val="0"/>
          <w:bCs w:val="0"/>
        </w:rPr>
        <w:fldChar w:fldCharType="separate"/>
      </w:r>
      <w:r w:rsidR="00875F60">
        <w:rPr>
          <w:rFonts w:hint="cs"/>
          <w:noProof/>
          <w:cs/>
        </w:rPr>
        <w:t>‎</w:t>
      </w:r>
      <w:r w:rsidR="00875F60">
        <w:rPr>
          <w:noProof/>
        </w:rPr>
        <w:t>2</w:t>
      </w:r>
      <w:ins w:id="220" w:author="1" w:date="2010-09-30T15:38:00Z">
        <w:r w:rsidR="00BC3C71">
          <w:rPr>
            <w:b w:val="0"/>
            <w:bCs w:val="0"/>
          </w:rPr>
          <w:fldChar w:fldCharType="end"/>
        </w:r>
        <w:r w:rsidR="00875F60">
          <w:t>.</w:t>
        </w:r>
        <w:r w:rsidR="00BC3C71">
          <w:rPr>
            <w:b w:val="0"/>
            <w:bCs w:val="0"/>
          </w:rPr>
          <w:fldChar w:fldCharType="begin"/>
        </w:r>
        <w:r w:rsidR="00875F60">
          <w:instrText xml:space="preserve"> SEQ Figure \* ARABIC \s 1 </w:instrText>
        </w:r>
      </w:ins>
      <w:r w:rsidR="00BC3C71">
        <w:rPr>
          <w:b w:val="0"/>
          <w:bCs w:val="0"/>
        </w:rPr>
        <w:fldChar w:fldCharType="separate"/>
      </w:r>
      <w:ins w:id="221" w:author="1" w:date="2010-09-30T15:38:00Z">
        <w:r w:rsidR="00875F60">
          <w:rPr>
            <w:noProof/>
          </w:rPr>
          <w:t>1</w:t>
        </w:r>
        <w:r w:rsidR="00BC3C71">
          <w:rPr>
            <w:b w:val="0"/>
            <w:bCs w:val="0"/>
          </w:rPr>
          <w:fldChar w:fldCharType="end"/>
        </w:r>
      </w:ins>
      <w:ins w:id="222" w:author="Assaf" w:date="2010-09-29T11:30:00Z">
        <w:del w:id="223" w:author="1" w:date="2010-09-30T15:37:00Z">
          <w:r w:rsidR="00BC3C71" w:rsidDel="00875F60">
            <w:rPr>
              <w:b w:val="0"/>
              <w:bCs w:val="0"/>
            </w:rPr>
            <w:fldChar w:fldCharType="begin"/>
          </w:r>
          <w:r w:rsidDel="00875F60">
            <w:delInstrText xml:space="preserve"> STYLEREF 1 \s </w:delInstrText>
          </w:r>
        </w:del>
      </w:ins>
      <w:del w:id="224" w:author="1" w:date="2010-09-30T15:37:00Z">
        <w:r w:rsidR="00BC3C71" w:rsidDel="00875F60">
          <w:rPr>
            <w:b w:val="0"/>
            <w:bCs w:val="0"/>
          </w:rPr>
          <w:fldChar w:fldCharType="separate"/>
        </w:r>
        <w:r w:rsidDel="00875F60">
          <w:rPr>
            <w:rFonts w:hint="cs"/>
            <w:noProof/>
            <w:cs/>
          </w:rPr>
          <w:delText>‎</w:delText>
        </w:r>
        <w:r w:rsidDel="00875F60">
          <w:rPr>
            <w:noProof/>
          </w:rPr>
          <w:delText>2</w:delText>
        </w:r>
      </w:del>
      <w:ins w:id="225" w:author="Assaf" w:date="2010-09-29T11:30:00Z">
        <w:del w:id="226" w:author="1" w:date="2010-09-30T15:37:00Z">
          <w:r w:rsidR="00BC3C71" w:rsidDel="00875F60">
            <w:rPr>
              <w:b w:val="0"/>
              <w:bCs w:val="0"/>
            </w:rPr>
            <w:fldChar w:fldCharType="end"/>
          </w:r>
          <w:r w:rsidDel="00875F60">
            <w:delText>.</w:delText>
          </w:r>
          <w:r w:rsidR="00BC3C71" w:rsidDel="00875F60">
            <w:rPr>
              <w:b w:val="0"/>
              <w:bCs w:val="0"/>
            </w:rPr>
            <w:fldChar w:fldCharType="begin"/>
          </w:r>
          <w:r w:rsidDel="00875F60">
            <w:delInstrText xml:space="preserve"> SEQ Figure \* ARABIC \s 1 </w:delInstrText>
          </w:r>
        </w:del>
      </w:ins>
      <w:del w:id="227" w:author="1" w:date="2010-09-30T15:37:00Z">
        <w:r w:rsidR="00BC3C71" w:rsidDel="00875F60">
          <w:rPr>
            <w:b w:val="0"/>
            <w:bCs w:val="0"/>
          </w:rPr>
          <w:fldChar w:fldCharType="separate"/>
        </w:r>
      </w:del>
      <w:ins w:id="228" w:author="Assaf" w:date="2010-09-29T11:31:00Z">
        <w:del w:id="229" w:author="1" w:date="2010-09-30T15:37:00Z">
          <w:r w:rsidDel="00875F60">
            <w:rPr>
              <w:noProof/>
            </w:rPr>
            <w:delText>1</w:delText>
          </w:r>
        </w:del>
      </w:ins>
      <w:ins w:id="230" w:author="Assaf" w:date="2010-09-29T11:30:00Z">
        <w:del w:id="231" w:author="1" w:date="2010-09-30T15:37:00Z">
          <w:r w:rsidR="00BC3C71" w:rsidDel="00875F60">
            <w:rPr>
              <w:b w:val="0"/>
              <w:bCs w:val="0"/>
            </w:rPr>
            <w:fldChar w:fldCharType="end"/>
          </w:r>
        </w:del>
        <w:r>
          <w:t xml:space="preserve"> - Component Diagram</w:t>
        </w:r>
      </w:ins>
    </w:p>
    <w:p w:rsidR="00BC3C71" w:rsidRDefault="00A4642F" w:rsidP="00BC3C71">
      <w:pPr>
        <w:jc w:val="center"/>
        <w:rPr>
          <w:del w:id="232" w:author="1" w:date="2010-09-29T09:43:00Z"/>
        </w:rPr>
        <w:pPrChange w:id="233" w:author="Assaf" w:date="2010-09-29T11:27:00Z">
          <w:pPr/>
        </w:pPrChange>
      </w:pPr>
      <w:del w:id="234" w:author="1" w:date="2010-09-29T09:43:00Z">
        <w:r w:rsidDel="00D47FE4">
          <w:delText>Describe the architecture of your application.</w:delText>
        </w:r>
        <w:r w:rsidR="00F1582C" w:rsidDel="00D47FE4">
          <w:delText xml:space="preserve"> </w:delText>
        </w:r>
        <w:r w:rsidDel="00D47FE4">
          <w:delText>P</w:delText>
        </w:r>
        <w:r w:rsidR="00F1582C" w:rsidDel="00D47FE4">
          <w:delText>refer using a diagram like this one.</w:delText>
        </w:r>
      </w:del>
    </w:p>
    <w:p w:rsidR="00BC3C71" w:rsidRDefault="00BC3C71" w:rsidP="00BC3C71">
      <w:pPr>
        <w:jc w:val="center"/>
        <w:rPr>
          <w:del w:id="235" w:author="Assaf" w:date="2010-09-29T12:04:00Z"/>
        </w:rPr>
        <w:pPrChange w:id="236" w:author="Assaf" w:date="2010-09-29T11:27:00Z">
          <w:pPr/>
        </w:pPrChange>
      </w:pPr>
    </w:p>
    <w:p w:rsidR="00000000" w:rsidRDefault="008F05B9">
      <w:pPr>
        <w:pStyle w:val="af2"/>
        <w:rPr>
          <w:ins w:id="237" w:author="1" w:date="2010-09-29T09:59:00Z"/>
          <w:del w:id="238" w:author="Assaf" w:date="2010-09-29T11:25:00Z"/>
        </w:rPr>
        <w:pPrChange w:id="239" w:author="Assaf" w:date="2010-09-29T11:26:00Z">
          <w:pPr/>
        </w:pPrChange>
      </w:pPr>
      <w:ins w:id="240" w:author="1" w:date="2010-09-29T09:58:00Z">
        <w:del w:id="241" w:author="Assaf" w:date="2010-09-29T11:27:00Z">
          <w:r>
            <w:rPr>
              <w:noProof/>
              <w:lang w:eastAsia="en-US" w:bidi="he-IL"/>
            </w:rPr>
            <w:drawing>
              <wp:inline distT="0" distB="0" distL="0" distR="0">
                <wp:extent cx="5943600" cy="2447925"/>
                <wp:effectExtent l="19050" t="0" r="0" b="0"/>
                <wp:docPr id="7" name="Picture 7" descr="D:\technion\semester 9\DS Project\compon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:\technion\semester 9\DS Project\compon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44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del>
      </w:ins>
    </w:p>
    <w:p w:rsidR="00000000" w:rsidRDefault="00D623F0">
      <w:pPr>
        <w:pStyle w:val="af2"/>
        <w:jc w:val="center"/>
        <w:rPr>
          <w:ins w:id="242" w:author="1" w:date="2010-09-29T09:58:00Z"/>
          <w:del w:id="243" w:author="Assaf" w:date="2010-09-29T11:24:00Z"/>
        </w:rPr>
        <w:pPrChange w:id="244" w:author="1" w:date="2010-09-29T10:00:00Z">
          <w:pPr/>
        </w:pPrChange>
      </w:pPr>
      <w:ins w:id="245" w:author="1" w:date="2010-09-29T09:59:00Z">
        <w:del w:id="246" w:author="Assaf" w:date="2010-09-29T11:24:00Z">
          <w:r w:rsidDel="008242C5">
            <w:delText xml:space="preserve">Figure </w:delText>
          </w:r>
          <w:r w:rsidR="00BC3C71" w:rsidDel="008242C5">
            <w:fldChar w:fldCharType="begin"/>
          </w:r>
          <w:r w:rsidDel="008242C5">
            <w:delInstrText xml:space="preserve"> SEQ Figure \* ARABIC </w:delInstrText>
          </w:r>
        </w:del>
      </w:ins>
      <w:del w:id="247" w:author="Assaf" w:date="2010-09-29T11:24:00Z">
        <w:r w:rsidR="00BC3C71" w:rsidDel="008242C5">
          <w:fldChar w:fldCharType="separate"/>
        </w:r>
      </w:del>
      <w:ins w:id="248" w:author="1" w:date="2010-09-29T10:07:00Z">
        <w:del w:id="249" w:author="Assaf" w:date="2010-09-29T11:24:00Z">
          <w:r w:rsidR="00574F3C" w:rsidDel="008242C5">
            <w:rPr>
              <w:noProof/>
            </w:rPr>
            <w:delText>1</w:delText>
          </w:r>
        </w:del>
      </w:ins>
      <w:ins w:id="250" w:author="1" w:date="2010-09-29T09:59:00Z">
        <w:del w:id="251" w:author="Assaf" w:date="2010-09-29T11:24:00Z">
          <w:r w:rsidR="00BC3C71" w:rsidDel="008242C5">
            <w:fldChar w:fldCharType="end"/>
          </w:r>
          <w:r w:rsidDel="008242C5">
            <w:delText xml:space="preserve"> Component relation</w:delText>
          </w:r>
        </w:del>
      </w:ins>
    </w:p>
    <w:p w:rsidR="00D623F0" w:rsidDel="00BB088F" w:rsidRDefault="00D623F0" w:rsidP="00F068AC">
      <w:pPr>
        <w:rPr>
          <w:del w:id="252" w:author="Assaf" w:date="2010-09-29T11:27:00Z"/>
        </w:rPr>
      </w:pPr>
    </w:p>
    <w:p w:rsidR="00C10838" w:rsidDel="00BB088F" w:rsidRDefault="00C50918" w:rsidP="00665890">
      <w:pPr>
        <w:rPr>
          <w:del w:id="253" w:author="Assaf" w:date="2010-09-29T11:26:00Z"/>
        </w:rPr>
      </w:pPr>
      <w:del w:id="254" w:author="Assaf" w:date="2010-09-29T11:26:00Z">
        <w:r w:rsidRPr="00C50918" w:rsidDel="00BB088F">
          <w:delText xml:space="preserve"> </w:delText>
        </w:r>
      </w:del>
    </w:p>
    <w:p w:rsidR="00BC3C71" w:rsidRDefault="00C10838" w:rsidP="00BC3C71">
      <w:pPr>
        <w:pStyle w:val="af2"/>
        <w:jc w:val="center"/>
        <w:pPrChange w:id="255" w:author="1" w:date="2010-09-30T15:36:00Z">
          <w:pPr>
            <w:spacing w:after="0"/>
          </w:pPr>
        </w:pPrChange>
      </w:pPr>
      <w:del w:id="256" w:author="Assaf" w:date="2010-09-29T12:04:00Z">
        <w:r w:rsidDel="008E36AA">
          <w:br w:type="page"/>
        </w:r>
      </w:del>
    </w:p>
    <w:p w:rsidR="00FE072D" w:rsidRDefault="00FE072D" w:rsidP="00FE072D">
      <w:pPr>
        <w:pStyle w:val="1"/>
      </w:pPr>
      <w:bookmarkStart w:id="257" w:name="_Toc230922074"/>
      <w:r>
        <w:lastRenderedPageBreak/>
        <w:t>Design</w:t>
      </w:r>
      <w:bookmarkEnd w:id="257"/>
    </w:p>
    <w:p w:rsidR="003C1809" w:rsidRDefault="003C1809" w:rsidP="005D4848">
      <w:pPr>
        <w:pStyle w:val="20"/>
      </w:pPr>
      <w:r>
        <w:t> </w:t>
      </w:r>
      <w:bookmarkStart w:id="258" w:name="_Toc230922075"/>
      <w:r w:rsidR="00C10838">
        <w:t>Classes</w:t>
      </w:r>
      <w:bookmarkEnd w:id="258"/>
    </w:p>
    <w:p w:rsidR="00B836CF" w:rsidRDefault="00C10838" w:rsidP="001472BD">
      <w:pPr>
        <w:pStyle w:val="3"/>
      </w:pPr>
      <w:bookmarkStart w:id="259" w:name="_Toc230922076"/>
      <w:r>
        <w:t>Class Diagram</w:t>
      </w:r>
      <w:bookmarkEnd w:id="259"/>
    </w:p>
    <w:p w:rsidR="00744DA1" w:rsidDel="00986C40" w:rsidRDefault="00F1582C" w:rsidP="00A37AE3">
      <w:pPr>
        <w:rPr>
          <w:del w:id="260" w:author="1" w:date="2010-09-29T10:03:00Z"/>
        </w:rPr>
      </w:pPr>
      <w:del w:id="261" w:author="1" w:date="2010-09-29T10:03:00Z">
        <w:r w:rsidDel="00986C40">
          <w:delText>Class diagram of main classes.</w:delText>
        </w:r>
      </w:del>
      <w:ins w:id="262" w:author="Assaf" w:date="2010-09-22T17:06:00Z">
        <w:del w:id="263" w:author="1" w:date="2010-09-29T10:03:00Z">
          <w:r w:rsidR="00872EDD" w:rsidDel="00986C40">
            <w:delText>[ Eli ]</w:delText>
          </w:r>
        </w:del>
      </w:ins>
    </w:p>
    <w:p w:rsidR="00000000" w:rsidRDefault="008F05B9">
      <w:pPr>
        <w:keepNext/>
        <w:rPr>
          <w:ins w:id="264" w:author="1" w:date="2010-09-29T10:07:00Z"/>
        </w:rPr>
        <w:pPrChange w:id="265" w:author="1" w:date="2010-09-29T10:07:00Z">
          <w:pPr/>
        </w:pPrChange>
      </w:pPr>
      <w:ins w:id="266" w:author="1" w:date="2010-09-30T15:36:00Z">
        <w:r>
          <w:rPr>
            <w:noProof/>
            <w:lang w:eastAsia="en-US" w:bidi="he-IL"/>
          </w:rPr>
          <w:drawing>
            <wp:inline distT="0" distB="0" distL="0" distR="0">
              <wp:extent cx="6486525" cy="3457575"/>
              <wp:effectExtent l="19050" t="0" r="9525" b="0"/>
              <wp:docPr id="4" name="Picture 3" descr="D:\technion\semester 9\DS Project\clas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D:\technion\semester 9\DS Project\class.jp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86525" cy="3457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00000" w:rsidRDefault="00574F3C">
      <w:pPr>
        <w:pStyle w:val="af2"/>
        <w:jc w:val="center"/>
        <w:pPrChange w:id="267" w:author="1" w:date="2010-09-29T10:07:00Z">
          <w:pPr/>
        </w:pPrChange>
      </w:pPr>
      <w:ins w:id="268" w:author="1" w:date="2010-09-29T10:07:00Z">
        <w:r>
          <w:t xml:space="preserve">Figure </w:t>
        </w:r>
      </w:ins>
      <w:ins w:id="269" w:author="1" w:date="2010-09-30T15:38:00Z">
        <w:r w:rsidR="00BC3C71">
          <w:fldChar w:fldCharType="begin"/>
        </w:r>
        <w:r w:rsidR="00875F60">
          <w:instrText xml:space="preserve"> STYLEREF 1 \s </w:instrText>
        </w:r>
      </w:ins>
      <w:r w:rsidR="00BC3C71">
        <w:fldChar w:fldCharType="separate"/>
      </w:r>
      <w:r w:rsidR="00875F60">
        <w:rPr>
          <w:rFonts w:hint="cs"/>
          <w:noProof/>
          <w:cs/>
        </w:rPr>
        <w:t>‎</w:t>
      </w:r>
      <w:r w:rsidR="00875F60">
        <w:rPr>
          <w:noProof/>
        </w:rPr>
        <w:t>3</w:t>
      </w:r>
      <w:ins w:id="270" w:author="1" w:date="2010-09-30T15:38:00Z">
        <w:r w:rsidR="00BC3C71">
          <w:fldChar w:fldCharType="end"/>
        </w:r>
        <w:r w:rsidR="00875F60">
          <w:t>.</w:t>
        </w:r>
        <w:r w:rsidR="00BC3C71">
          <w:fldChar w:fldCharType="begin"/>
        </w:r>
        <w:r w:rsidR="00875F60">
          <w:instrText xml:space="preserve"> SEQ Figure \* ARABIC \s 1 </w:instrText>
        </w:r>
      </w:ins>
      <w:r w:rsidR="00BC3C71">
        <w:fldChar w:fldCharType="separate"/>
      </w:r>
      <w:ins w:id="271" w:author="1" w:date="2010-09-30T15:38:00Z">
        <w:r w:rsidR="00875F60">
          <w:rPr>
            <w:noProof/>
          </w:rPr>
          <w:t>1</w:t>
        </w:r>
        <w:r w:rsidR="00BC3C71">
          <w:fldChar w:fldCharType="end"/>
        </w:r>
      </w:ins>
      <w:ins w:id="272" w:author="Assaf" w:date="2010-09-29T11:30:00Z">
        <w:del w:id="273" w:author="1" w:date="2010-09-30T15:37:00Z">
          <w:r w:rsidR="00BC3C71" w:rsidDel="00875F60">
            <w:fldChar w:fldCharType="begin"/>
          </w:r>
          <w:r w:rsidR="00733D30" w:rsidDel="00875F60">
            <w:delInstrText xml:space="preserve"> STYLEREF 1 \s </w:delInstrText>
          </w:r>
        </w:del>
      </w:ins>
      <w:del w:id="274" w:author="1" w:date="2010-09-30T15:37:00Z">
        <w:r w:rsidR="00BC3C71" w:rsidDel="00875F60">
          <w:fldChar w:fldCharType="separate"/>
        </w:r>
        <w:r w:rsidR="00733D30" w:rsidDel="00875F60">
          <w:rPr>
            <w:rFonts w:hint="cs"/>
            <w:noProof/>
            <w:cs/>
          </w:rPr>
          <w:delText>‎</w:delText>
        </w:r>
        <w:r w:rsidR="00733D30" w:rsidDel="00875F60">
          <w:rPr>
            <w:noProof/>
          </w:rPr>
          <w:delText>3</w:delText>
        </w:r>
      </w:del>
      <w:ins w:id="275" w:author="Assaf" w:date="2010-09-29T11:30:00Z">
        <w:del w:id="276" w:author="1" w:date="2010-09-30T15:37:00Z">
          <w:r w:rsidR="00BC3C71" w:rsidDel="00875F60">
            <w:fldChar w:fldCharType="end"/>
          </w:r>
          <w:r w:rsidR="00733D30" w:rsidDel="00875F60">
            <w:delText>.</w:delText>
          </w:r>
          <w:r w:rsidR="00BC3C71" w:rsidDel="00875F60">
            <w:fldChar w:fldCharType="begin"/>
          </w:r>
          <w:r w:rsidR="00733D30" w:rsidDel="00875F60">
            <w:delInstrText xml:space="preserve"> SEQ Figure \* ARABIC \s 1 </w:delInstrText>
          </w:r>
        </w:del>
      </w:ins>
      <w:del w:id="277" w:author="1" w:date="2010-09-30T15:37:00Z">
        <w:r w:rsidR="00BC3C71" w:rsidDel="00875F60">
          <w:fldChar w:fldCharType="separate"/>
        </w:r>
      </w:del>
      <w:ins w:id="278" w:author="Assaf" w:date="2010-09-29T11:30:00Z">
        <w:del w:id="279" w:author="1" w:date="2010-09-30T15:37:00Z">
          <w:r w:rsidR="00733D30" w:rsidDel="00875F60">
            <w:rPr>
              <w:noProof/>
            </w:rPr>
            <w:delText>1</w:delText>
          </w:r>
          <w:r w:rsidR="00BC3C71" w:rsidDel="00875F60">
            <w:fldChar w:fldCharType="end"/>
          </w:r>
        </w:del>
      </w:ins>
      <w:ins w:id="280" w:author="1" w:date="2010-09-29T10:07:00Z">
        <w:del w:id="281" w:author="Assaf" w:date="2010-09-29T11:30:00Z">
          <w:r w:rsidR="00BC3C71" w:rsidDel="00733D30">
            <w:fldChar w:fldCharType="begin"/>
          </w:r>
          <w:r w:rsidDel="00733D30">
            <w:delInstrText xml:space="preserve"> SEQ Figure \* ARABIC </w:delInstrText>
          </w:r>
        </w:del>
      </w:ins>
      <w:del w:id="282" w:author="Assaf" w:date="2010-09-29T11:30:00Z">
        <w:r w:rsidR="00BC3C71" w:rsidDel="00733D30">
          <w:fldChar w:fldCharType="separate"/>
        </w:r>
      </w:del>
      <w:ins w:id="283" w:author="1" w:date="2010-09-29T10:07:00Z">
        <w:del w:id="284" w:author="Assaf" w:date="2010-09-29T11:30:00Z">
          <w:r w:rsidDel="00733D30">
            <w:rPr>
              <w:noProof/>
            </w:rPr>
            <w:delText>2</w:delText>
          </w:r>
          <w:r w:rsidR="00BC3C71" w:rsidDel="00733D30">
            <w:fldChar w:fldCharType="end"/>
          </w:r>
        </w:del>
        <w:r>
          <w:t xml:space="preserve"> High level class</w:t>
        </w:r>
      </w:ins>
    </w:p>
    <w:p w:rsidR="00A37AE3" w:rsidRDefault="00F1582C" w:rsidP="00A37AE3">
      <w:pPr>
        <w:pStyle w:val="3"/>
      </w:pPr>
      <w:bookmarkStart w:id="285" w:name="_Toc230922077"/>
      <w:r>
        <w:t>Class details</w:t>
      </w:r>
      <w:bookmarkEnd w:id="285"/>
    </w:p>
    <w:p w:rsidR="0017211D" w:rsidDel="00986C40" w:rsidRDefault="00F1582C" w:rsidP="001D41E5">
      <w:pPr>
        <w:rPr>
          <w:del w:id="286" w:author="1" w:date="2010-09-29T10:03:00Z"/>
        </w:rPr>
      </w:pPr>
      <w:del w:id="287" w:author="1" w:date="2010-09-29T10:03:00Z">
        <w:r w:rsidDel="00986C40">
          <w:delText>Details about the various classes</w:delText>
        </w:r>
        <w:r w:rsidR="00A4642F" w:rsidDel="00986C40">
          <w:delText>.</w:delText>
        </w:r>
      </w:del>
      <w:ins w:id="288" w:author="Assaf" w:date="2010-09-22T17:06:00Z">
        <w:del w:id="289" w:author="1" w:date="2010-09-29T10:03:00Z">
          <w:r w:rsidR="00872EDD" w:rsidDel="00986C40">
            <w:delText>[ Eli – please write down all of the classes names in bullets, so we could divide the writing among us ]</w:delText>
          </w:r>
        </w:del>
      </w:ins>
    </w:p>
    <w:p w:rsidR="00986C40" w:rsidRDefault="00875F60" w:rsidP="00986C40">
      <w:pPr>
        <w:rPr>
          <w:ins w:id="290" w:author="1" w:date="2010-09-29T10:04:00Z"/>
        </w:rPr>
      </w:pPr>
      <w:ins w:id="291" w:author="1" w:date="2010-09-30T15:39:00Z">
        <w:r>
          <w:t>Controller</w:t>
        </w:r>
      </w:ins>
      <w:ins w:id="292" w:author="1" w:date="2010-09-29T10:04:00Z">
        <w:r w:rsidR="00986C40">
          <w:t xml:space="preserve"> –</w:t>
        </w:r>
      </w:ins>
      <w:ins w:id="293" w:author="1" w:date="2010-09-29T10:05:00Z">
        <w:r w:rsidR="00574F3C">
          <w:t xml:space="preserve"> Main</w:t>
        </w:r>
      </w:ins>
      <w:ins w:id="294" w:author="1" w:date="2010-09-29T10:06:00Z">
        <w:r w:rsidR="00574F3C">
          <w:t xml:space="preserve"> application through which the framework is controlled. </w:t>
        </w:r>
      </w:ins>
      <w:ins w:id="295" w:author="1" w:date="2010-09-29T10:05:00Z">
        <w:r w:rsidR="00574F3C">
          <w:t xml:space="preserve"> </w:t>
        </w:r>
      </w:ins>
    </w:p>
    <w:p w:rsidR="00986C40" w:rsidRDefault="00986C40" w:rsidP="00986C40">
      <w:pPr>
        <w:rPr>
          <w:ins w:id="296" w:author="1" w:date="2010-09-29T10:04:00Z"/>
        </w:rPr>
      </w:pPr>
      <w:ins w:id="297" w:author="1" w:date="2010-09-29T10:04:00Z">
        <w:r>
          <w:t xml:space="preserve">Common SPI – </w:t>
        </w:r>
      </w:ins>
      <w:ins w:id="298" w:author="1" w:date="2010-09-29T10:07:00Z">
        <w:r w:rsidR="00574F3C">
          <w:t>Common SPI that all the protocols should implement and support</w:t>
        </w:r>
      </w:ins>
      <w:ins w:id="299" w:author="1" w:date="2010-09-29T10:08:00Z">
        <w:r w:rsidR="00574F3C">
          <w:t>,</w:t>
        </w:r>
      </w:ins>
      <w:ins w:id="300" w:author="1" w:date="2010-09-29T10:07:00Z">
        <w:r w:rsidR="00574F3C">
          <w:t xml:space="preserve"> </w:t>
        </w:r>
      </w:ins>
      <w:ins w:id="301" w:author="1" w:date="2010-09-29T10:08:00Z">
        <w:r w:rsidR="00574F3C">
          <w:t>U</w:t>
        </w:r>
      </w:ins>
      <w:ins w:id="302" w:author="1" w:date="2010-09-29T10:07:00Z">
        <w:r w:rsidR="00574F3C">
          <w:t>sing t</w:t>
        </w:r>
      </w:ins>
      <w:ins w:id="303" w:author="1" w:date="2010-09-29T10:08:00Z">
        <w:r w:rsidR="00574F3C">
          <w:t xml:space="preserve">his SPI the different protocols are triggered. This should provide </w:t>
        </w:r>
      </w:ins>
      <w:ins w:id="304" w:author="1" w:date="2010-09-29T10:09:00Z">
        <w:r w:rsidR="00574F3C">
          <w:t xml:space="preserve">high scalability of the framework. We hope that any new protocol can be used in the framework if it implements the provided SPI. </w:t>
        </w:r>
      </w:ins>
    </w:p>
    <w:p w:rsidR="00574F3C" w:rsidRDefault="00574F3C" w:rsidP="00574F3C">
      <w:pPr>
        <w:rPr>
          <w:ins w:id="305" w:author="1" w:date="2010-09-29T10:05:00Z"/>
        </w:rPr>
      </w:pPr>
      <w:ins w:id="306" w:author="1" w:date="2010-09-29T10:04:00Z">
        <w:r>
          <w:t>Adaptor prot.#</w:t>
        </w:r>
      </w:ins>
      <w:ins w:id="307" w:author="1" w:date="2010-09-29T10:05:00Z">
        <w:r>
          <w:t xml:space="preserve"> - </w:t>
        </w:r>
      </w:ins>
      <w:ins w:id="308" w:author="1" w:date="2010-09-29T10:10:00Z">
        <w:r>
          <w:t xml:space="preserve">Adaptors for each MANET protocol that using the API provided by each protocol implementation that we use will implement the given SPI. </w:t>
        </w:r>
      </w:ins>
      <w:ins w:id="309" w:author="1" w:date="2010-09-29T10:11:00Z">
        <w:r>
          <w:t xml:space="preserve">When some function from the SPI is triggered </w:t>
        </w:r>
      </w:ins>
      <w:ins w:id="310" w:author="1" w:date="2010-09-29T10:12:00Z">
        <w:r>
          <w:t>the adaptor will translate it to the API of the protocol.</w:t>
        </w:r>
      </w:ins>
    </w:p>
    <w:p w:rsidR="00574F3C" w:rsidRDefault="00574F3C" w:rsidP="00986C40">
      <w:pPr>
        <w:rPr>
          <w:ins w:id="311" w:author="1" w:date="2010-09-29T10:04:00Z"/>
        </w:rPr>
      </w:pPr>
      <w:ins w:id="312" w:author="1" w:date="2010-09-29T10:05:00Z">
        <w:r>
          <w:t xml:space="preserve">Manet prot. # - </w:t>
        </w:r>
      </w:ins>
      <w:ins w:id="313" w:author="1" w:date="2010-09-29T10:13:00Z">
        <w:r>
          <w:t>The implementation of MANET protocols.</w:t>
        </w:r>
      </w:ins>
    </w:p>
    <w:p w:rsidR="0012295A" w:rsidRDefault="0012295A">
      <w:pPr>
        <w:spacing w:after="0"/>
        <w:rPr>
          <w:ins w:id="314" w:author="1" w:date="2010-09-30T15:41:00Z"/>
        </w:rPr>
      </w:pPr>
      <w:ins w:id="315" w:author="1" w:date="2010-09-30T15:41:00Z">
        <w:r>
          <w:br w:type="page"/>
        </w:r>
      </w:ins>
    </w:p>
    <w:p w:rsidR="0012295A" w:rsidRDefault="0012295A">
      <w:pPr>
        <w:spacing w:after="0"/>
      </w:pPr>
    </w:p>
    <w:p w:rsidR="00043811" w:rsidRDefault="00043811" w:rsidP="005D4848">
      <w:pPr>
        <w:pStyle w:val="20"/>
        <w:rPr>
          <w:ins w:id="316" w:author="1" w:date="2010-09-30T15:39:00Z"/>
        </w:rPr>
      </w:pPr>
      <w:r>
        <w:t> </w:t>
      </w:r>
      <w:bookmarkStart w:id="317" w:name="_Toc230922078"/>
      <w:r w:rsidR="006C454F">
        <w:t>Flows</w:t>
      </w:r>
      <w:bookmarkEnd w:id="317"/>
    </w:p>
    <w:p w:rsidR="00000000" w:rsidRDefault="00F404BA">
      <w:pPr>
        <w:pPrChange w:id="318" w:author="1" w:date="2010-09-30T15:39:00Z">
          <w:pPr>
            <w:pStyle w:val="20"/>
          </w:pPr>
        </w:pPrChange>
      </w:pPr>
      <w:ins w:id="319" w:author="1" w:date="2010-09-30T15:39:00Z">
        <w:r>
          <w:t xml:space="preserve">Main flow </w:t>
        </w:r>
      </w:ins>
      <w:ins w:id="320" w:author="1" w:date="2010-09-30T15:40:00Z">
        <w:r>
          <w:t xml:space="preserve">of the framework operation is presented in </w:t>
        </w:r>
      </w:ins>
      <w:ins w:id="321" w:author="1" w:date="2010-09-30T15:41:00Z">
        <w:r>
          <w:t>Figure 3.2.</w:t>
        </w:r>
      </w:ins>
    </w:p>
    <w:p w:rsidR="00000000" w:rsidRDefault="008F05B9">
      <w:pPr>
        <w:keepNext/>
        <w:rPr>
          <w:ins w:id="322" w:author="1" w:date="2010-09-30T15:38:00Z"/>
        </w:rPr>
        <w:pPrChange w:id="323" w:author="1" w:date="2010-09-30T15:38:00Z">
          <w:pPr/>
        </w:pPrChange>
      </w:pPr>
      <w:ins w:id="324" w:author="1" w:date="2010-09-30T15:36:00Z">
        <w:r>
          <w:rPr>
            <w:noProof/>
            <w:lang w:eastAsia="en-US" w:bidi="he-IL"/>
          </w:rPr>
          <w:drawing>
            <wp:inline distT="0" distB="0" distL="0" distR="0">
              <wp:extent cx="6486525" cy="5114925"/>
              <wp:effectExtent l="19050" t="0" r="9525" b="0"/>
              <wp:docPr id="5" name="Picture 4" descr="D:\technion\semester 9\DS Project\Sequenc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D:\technion\semester 9\DS Project\Sequence.jpg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86525" cy="5114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00000" w:rsidRDefault="00875F60">
      <w:pPr>
        <w:pStyle w:val="af2"/>
        <w:jc w:val="center"/>
        <w:rPr>
          <w:ins w:id="325" w:author="1" w:date="2010-09-30T15:38:00Z"/>
        </w:rPr>
        <w:pPrChange w:id="326" w:author="1" w:date="2010-09-30T15:38:00Z">
          <w:pPr>
            <w:pStyle w:val="af2"/>
          </w:pPr>
        </w:pPrChange>
      </w:pPr>
      <w:ins w:id="327" w:author="1" w:date="2010-09-30T15:38:00Z">
        <w:r>
          <w:t xml:space="preserve">Figure </w:t>
        </w:r>
        <w:r w:rsidR="00BC3C71">
          <w:fldChar w:fldCharType="begin"/>
        </w:r>
        <w:r>
          <w:instrText xml:space="preserve"> STYLEREF 1 \s </w:instrText>
        </w:r>
      </w:ins>
      <w:r w:rsidR="00BC3C71">
        <w:fldChar w:fldCharType="separate"/>
      </w:r>
      <w:r>
        <w:rPr>
          <w:rFonts w:hint="cs"/>
          <w:noProof/>
          <w:cs/>
        </w:rPr>
        <w:t>‎</w:t>
      </w:r>
      <w:r>
        <w:rPr>
          <w:noProof/>
        </w:rPr>
        <w:t>3</w:t>
      </w:r>
      <w:ins w:id="328" w:author="1" w:date="2010-09-30T15:38:00Z">
        <w:r w:rsidR="00BC3C71">
          <w:fldChar w:fldCharType="end"/>
        </w:r>
        <w:r>
          <w:t>.</w:t>
        </w:r>
        <w:r w:rsidR="00BC3C71">
          <w:fldChar w:fldCharType="begin"/>
        </w:r>
        <w:r>
          <w:instrText xml:space="preserve"> SEQ Figure \* ARABIC \s 1 </w:instrText>
        </w:r>
      </w:ins>
      <w:r w:rsidR="00BC3C71">
        <w:fldChar w:fldCharType="separate"/>
      </w:r>
      <w:ins w:id="329" w:author="1" w:date="2010-09-30T15:38:00Z">
        <w:r>
          <w:rPr>
            <w:noProof/>
          </w:rPr>
          <w:t>2</w:t>
        </w:r>
        <w:r w:rsidR="00BC3C71">
          <w:fldChar w:fldCharType="end"/>
        </w:r>
        <w:r>
          <w:t xml:space="preserve"> Framework Flow</w:t>
        </w:r>
      </w:ins>
    </w:p>
    <w:p w:rsidR="0086196B" w:rsidDel="004C70CD" w:rsidRDefault="004C70CD" w:rsidP="00A4642F">
      <w:pPr>
        <w:rPr>
          <w:del w:id="330" w:author="Assaf" w:date="2010-09-22T17:12:00Z"/>
        </w:rPr>
      </w:pPr>
      <w:ins w:id="331" w:author="Assaf" w:date="2010-09-22T17:12:00Z">
        <w:del w:id="332" w:author="1" w:date="2010-09-30T15:36:00Z">
          <w:r w:rsidDel="00875F60">
            <w:delText>TBD</w:delText>
          </w:r>
        </w:del>
      </w:ins>
      <w:del w:id="333" w:author="Assaf" w:date="2010-09-22T17:12:00Z">
        <w:r w:rsidR="00A4642F" w:rsidDel="004C70CD">
          <w:delText>Main f</w:delText>
        </w:r>
        <w:r w:rsidR="00F1582C" w:rsidDel="004C70CD">
          <w:delText>lows for your application</w:delText>
        </w:r>
        <w:r w:rsidR="00A4642F" w:rsidDel="004C70CD">
          <w:delText xml:space="preserve"> (you may use sequence diagrams)</w:delText>
        </w:r>
        <w:r w:rsidR="00F1582C" w:rsidDel="004C70CD">
          <w:delText>.</w:delText>
        </w:r>
      </w:del>
    </w:p>
    <w:p w:rsidR="00B861D0" w:rsidRDefault="00B861D0" w:rsidP="00B861D0">
      <w:bookmarkStart w:id="334" w:name="_Toc85466002"/>
      <w:bookmarkStart w:id="335" w:name="_Toc85466281"/>
      <w:bookmarkStart w:id="336" w:name="_Toc85466428"/>
      <w:bookmarkStart w:id="337" w:name="_Toc85466003"/>
      <w:bookmarkStart w:id="338" w:name="_Toc85466282"/>
      <w:bookmarkStart w:id="339" w:name="_Toc85466429"/>
      <w:bookmarkStart w:id="340" w:name="_Toc85466005"/>
      <w:bookmarkStart w:id="341" w:name="_Toc85466284"/>
      <w:bookmarkStart w:id="342" w:name="_Toc85466431"/>
      <w:bookmarkStart w:id="343" w:name="_Toc85466006"/>
      <w:bookmarkStart w:id="344" w:name="_Toc85466285"/>
      <w:bookmarkStart w:id="345" w:name="_Toc85466432"/>
      <w:bookmarkStart w:id="346" w:name="_Toc85466007"/>
      <w:bookmarkStart w:id="347" w:name="_Toc85466286"/>
      <w:bookmarkStart w:id="348" w:name="_Toc85466433"/>
      <w:bookmarkStart w:id="349" w:name="_Toc85466008"/>
      <w:bookmarkStart w:id="350" w:name="_Toc85466287"/>
      <w:bookmarkStart w:id="351" w:name="_Toc85466434"/>
      <w:bookmarkStart w:id="352" w:name="_Toc85466010"/>
      <w:bookmarkStart w:id="353" w:name="_Toc85466289"/>
      <w:bookmarkStart w:id="354" w:name="_Toc85466436"/>
      <w:bookmarkStart w:id="355" w:name="_Toc85466012"/>
      <w:bookmarkStart w:id="356" w:name="_Toc85466291"/>
      <w:bookmarkStart w:id="357" w:name="_Toc85466438"/>
      <w:bookmarkStart w:id="358" w:name="_Toc85466014"/>
      <w:bookmarkStart w:id="359" w:name="_Toc85466293"/>
      <w:bookmarkStart w:id="360" w:name="_Toc85466440"/>
      <w:bookmarkStart w:id="361" w:name="_Toc85466015"/>
      <w:bookmarkStart w:id="362" w:name="_Toc85466294"/>
      <w:bookmarkStart w:id="363" w:name="_Toc85466441"/>
      <w:bookmarkStart w:id="364" w:name="_Toc85466016"/>
      <w:bookmarkStart w:id="365" w:name="_Toc85466295"/>
      <w:bookmarkStart w:id="366" w:name="_Toc85466442"/>
      <w:bookmarkStart w:id="367" w:name="_Toc85466018"/>
      <w:bookmarkStart w:id="368" w:name="_Toc85466297"/>
      <w:bookmarkStart w:id="369" w:name="_Toc85466444"/>
      <w:bookmarkStart w:id="370" w:name="_Toc85466019"/>
      <w:bookmarkStart w:id="371" w:name="_Toc85466298"/>
      <w:bookmarkStart w:id="372" w:name="_Toc85466445"/>
      <w:bookmarkStart w:id="373" w:name="_Toc85466020"/>
      <w:bookmarkStart w:id="374" w:name="_Toc85466299"/>
      <w:bookmarkStart w:id="375" w:name="_Toc85466446"/>
      <w:bookmarkStart w:id="376" w:name="_Toc85466021"/>
      <w:bookmarkStart w:id="377" w:name="_Toc85466300"/>
      <w:bookmarkStart w:id="378" w:name="_Toc85466447"/>
      <w:bookmarkStart w:id="379" w:name="_Toc85466022"/>
      <w:bookmarkStart w:id="380" w:name="_Toc85466301"/>
      <w:bookmarkStart w:id="381" w:name="_Toc85466448"/>
      <w:bookmarkStart w:id="382" w:name="_Toc85466023"/>
      <w:bookmarkStart w:id="383" w:name="_Toc85466302"/>
      <w:bookmarkStart w:id="384" w:name="_Toc85466449"/>
      <w:bookmarkStart w:id="385" w:name="_Toc85466024"/>
      <w:bookmarkStart w:id="386" w:name="_Toc85466303"/>
      <w:bookmarkStart w:id="387" w:name="_Toc85466450"/>
      <w:bookmarkStart w:id="388" w:name="_Toc85466025"/>
      <w:bookmarkStart w:id="389" w:name="_Toc85466304"/>
      <w:bookmarkStart w:id="390" w:name="_Toc85466451"/>
      <w:bookmarkStart w:id="391" w:name="_Toc85466026"/>
      <w:bookmarkStart w:id="392" w:name="_Toc85466305"/>
      <w:bookmarkStart w:id="393" w:name="_Toc85466452"/>
      <w:bookmarkStart w:id="394" w:name="_Toc85466027"/>
      <w:bookmarkStart w:id="395" w:name="_Toc85466306"/>
      <w:bookmarkStart w:id="396" w:name="_Toc85466453"/>
      <w:bookmarkStart w:id="397" w:name="_Toc85466028"/>
      <w:bookmarkStart w:id="398" w:name="_Toc85466307"/>
      <w:bookmarkStart w:id="399" w:name="_Toc85466454"/>
      <w:bookmarkStart w:id="400" w:name="_Toc483293837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</w:p>
    <w:p w:rsidR="00B861D0" w:rsidRDefault="00B861D0" w:rsidP="00B861D0">
      <w:pPr>
        <w:pStyle w:val="20"/>
      </w:pPr>
      <w:r>
        <w:t>User interface</w:t>
      </w:r>
    </w:p>
    <w:p w:rsidR="00B861D0" w:rsidRPr="00B861D0" w:rsidDel="00336506" w:rsidRDefault="00336506" w:rsidP="00A4642F">
      <w:pPr>
        <w:rPr>
          <w:del w:id="401" w:author="Assaf" w:date="2010-09-22T17:08:00Z"/>
        </w:rPr>
      </w:pPr>
      <w:ins w:id="402" w:author="Assaf" w:date="2010-09-22T17:08:00Z">
        <w:r>
          <w:rPr>
            <w:rStyle w:val="apple-style-span"/>
            <w:rFonts w:cs="Arial"/>
            <w:color w:val="000000"/>
          </w:rPr>
          <w:t xml:space="preserve">Main screen will list all of the supported protocols from which the user will select the one he wants to activate. </w:t>
        </w:r>
      </w:ins>
      <w:ins w:id="403" w:author="Assaf" w:date="2010-09-22T17:09:00Z">
        <w:r>
          <w:rPr>
            <w:rStyle w:val="apple-style-span"/>
            <w:rFonts w:cs="Arial"/>
            <w:color w:val="000000"/>
          </w:rPr>
          <w:t>Following selection the system will invoke the selected routing protocols</w:t>
        </w:r>
      </w:ins>
      <w:del w:id="404" w:author="Assaf" w:date="2010-09-22T17:08:00Z">
        <w:r w:rsidR="00B861D0" w:rsidDel="00336506">
          <w:rPr>
            <w:rStyle w:val="apple-style-span"/>
            <w:rFonts w:cs="Arial"/>
            <w:color w:val="000000"/>
          </w:rPr>
          <w:delText>Detail</w:delText>
        </w:r>
        <w:r w:rsidR="00A4642F" w:rsidDel="00336506">
          <w:rPr>
            <w:rStyle w:val="apple-style-span"/>
            <w:rFonts w:cs="Arial"/>
            <w:color w:val="000000"/>
          </w:rPr>
          <w:delText xml:space="preserve">s about </w:delText>
        </w:r>
        <w:r w:rsidR="00B861D0" w:rsidDel="00336506">
          <w:rPr>
            <w:rStyle w:val="apple-style-span"/>
            <w:rFonts w:cs="Arial"/>
            <w:color w:val="000000"/>
          </w:rPr>
          <w:delText xml:space="preserve">UI in </w:delText>
        </w:r>
        <w:r w:rsidR="00B861D0" w:rsidRPr="00B861D0" w:rsidDel="00336506">
          <w:rPr>
            <w:rStyle w:val="apple-style-span"/>
            <w:rFonts w:cs="Arial"/>
            <w:color w:val="000000"/>
          </w:rPr>
          <w:delText>high-level. For example, "a user will get login prompt and then get the main screen of the game ...", but not "login screen will contain OK/Cancel buttons and username field".</w:delText>
        </w:r>
      </w:del>
    </w:p>
    <w:p w:rsidR="00F1582C" w:rsidDel="008E36AA" w:rsidRDefault="00336506" w:rsidP="008E76DB">
      <w:pPr>
        <w:rPr>
          <w:del w:id="405" w:author="Assaf" w:date="2010-09-29T12:05:00Z"/>
        </w:rPr>
      </w:pPr>
      <w:ins w:id="406" w:author="Assaf" w:date="2010-09-22T17:09:00Z">
        <w:r>
          <w:t xml:space="preserve"> And display statistical information (protocol dependant), e.g. </w:t>
        </w:r>
      </w:ins>
      <w:ins w:id="407" w:author="Assaf" w:date="2010-09-22T17:10:00Z">
        <w:r>
          <w:t xml:space="preserve">number of neighbors found. </w:t>
        </w:r>
      </w:ins>
      <w:ins w:id="408" w:author="Assaf" w:date="2010-09-22T17:11:00Z">
        <w:r w:rsidR="004C70CD">
          <w:t xml:space="preserve">From here the user will be able to run the benchmark and view the results at the final screen. </w:t>
        </w:r>
      </w:ins>
    </w:p>
    <w:p w:rsidR="00B861D0" w:rsidDel="008E36AA" w:rsidRDefault="00B861D0" w:rsidP="00B861D0">
      <w:pPr>
        <w:pStyle w:val="20"/>
        <w:rPr>
          <w:del w:id="409" w:author="Assaf" w:date="2010-09-29T12:05:00Z"/>
        </w:rPr>
      </w:pPr>
      <w:bookmarkStart w:id="410" w:name="_Toc230922081"/>
      <w:del w:id="411" w:author="Assaf" w:date="2010-09-29T12:05:00Z">
        <w:r w:rsidDel="008E36AA">
          <w:delText>Setup</w:delText>
        </w:r>
        <w:bookmarkEnd w:id="410"/>
      </w:del>
    </w:p>
    <w:p w:rsidR="00BC3C71" w:rsidRDefault="00B861D0">
      <w:pPr>
        <w:rPr>
          <w:del w:id="412" w:author="Assaf" w:date="2010-09-29T12:05:00Z"/>
        </w:rPr>
      </w:pPr>
      <w:del w:id="413" w:author="Assaf" w:date="2010-09-22T17:12:00Z">
        <w:r w:rsidDel="004C70CD">
          <w:delText>Details about setup and installation (as much as you know by now)</w:delText>
        </w:r>
        <w:r w:rsidR="00A4642F" w:rsidDel="004C70CD">
          <w:delText>.</w:delText>
        </w:r>
      </w:del>
    </w:p>
    <w:p w:rsidR="00BC3C71" w:rsidRDefault="00BC3C71"/>
    <w:p w:rsidR="00DD6404" w:rsidRDefault="00DD6404" w:rsidP="004D64A6">
      <w:pPr>
        <w:pStyle w:val="1"/>
        <w:rPr>
          <w:lang w:eastAsia="ja-JP"/>
        </w:rPr>
      </w:pPr>
      <w:bookmarkStart w:id="414" w:name="_Toc230922083"/>
      <w:r>
        <w:rPr>
          <w:lang w:eastAsia="ja-JP"/>
        </w:rPr>
        <w:lastRenderedPageBreak/>
        <w:t>Use cases</w:t>
      </w:r>
    </w:p>
    <w:p w:rsidR="00DD6404" w:rsidRDefault="00DD6404" w:rsidP="00DD6404">
      <w:pPr>
        <w:rPr>
          <w:rStyle w:val="apple-converted-space"/>
          <w:rFonts w:cs="Arial"/>
          <w:color w:val="000000"/>
        </w:rPr>
      </w:pPr>
      <w:r w:rsidRPr="00B861D0">
        <w:rPr>
          <w:lang w:eastAsia="ja-JP"/>
        </w:rPr>
        <w:t xml:space="preserve">Describe </w:t>
      </w:r>
      <w:r w:rsidR="00B861D0" w:rsidRPr="00B861D0">
        <w:rPr>
          <w:rStyle w:val="apple-style-span"/>
          <w:rFonts w:cs="Arial"/>
          <w:color w:val="000000"/>
        </w:rPr>
        <w:t>main use cases for your project. For the desired format, refer to slides on Intro to Software Engineering website. You are free, however, to choose any other acceptable format.</w:t>
      </w:r>
      <w:r w:rsidR="00B861D0" w:rsidRPr="00B861D0">
        <w:rPr>
          <w:rStyle w:val="apple-converted-space"/>
          <w:rFonts w:cs="Arial"/>
          <w:color w:val="000000"/>
        </w:rPr>
        <w:t> </w:t>
      </w:r>
    </w:p>
    <w:tbl>
      <w:tblPr>
        <w:tblStyle w:val="aa"/>
        <w:tblW w:w="0" w:type="auto"/>
        <w:tblLook w:val="04A0"/>
      </w:tblPr>
      <w:tblGrid>
        <w:gridCol w:w="2956"/>
        <w:gridCol w:w="7484"/>
      </w:tblGrid>
      <w:tr w:rsidR="003866A3" w:rsidTr="0044225B">
        <w:trPr>
          <w:ins w:id="415" w:author="Assaf" w:date="2010-09-22T17:13:00Z"/>
        </w:trPr>
        <w:tc>
          <w:tcPr>
            <w:tcW w:w="0" w:type="auto"/>
          </w:tcPr>
          <w:p w:rsidR="00BC3C71" w:rsidRDefault="0044225B" w:rsidP="00BC3C71">
            <w:pPr>
              <w:jc w:val="center"/>
              <w:rPr>
                <w:ins w:id="416" w:author="Assaf" w:date="2010-09-22T17:13:00Z"/>
                <w:lang w:eastAsia="ja-JP"/>
              </w:rPr>
              <w:pPrChange w:id="417" w:author="Assaf" w:date="2010-09-22T17:13:00Z">
                <w:pPr>
                  <w:ind w:left="0" w:right="0"/>
                </w:pPr>
              </w:pPrChange>
            </w:pPr>
            <w:ins w:id="418" w:author="Assaf" w:date="2010-09-22T17:13:00Z">
              <w:r>
                <w:rPr>
                  <w:lang w:eastAsia="ja-JP"/>
                </w:rPr>
                <w:t>Pre-conditions</w:t>
              </w:r>
            </w:ins>
          </w:p>
        </w:tc>
        <w:tc>
          <w:tcPr>
            <w:tcW w:w="0" w:type="auto"/>
          </w:tcPr>
          <w:p w:rsidR="0044225B" w:rsidRDefault="0044225B" w:rsidP="00DD6404">
            <w:pPr>
              <w:rPr>
                <w:ins w:id="419" w:author="Assaf" w:date="2010-09-22T17:13:00Z"/>
                <w:lang w:eastAsia="ja-JP"/>
              </w:rPr>
            </w:pPr>
            <w:ins w:id="420" w:author="Assaf" w:date="2010-09-22T17:13:00Z">
              <w:r>
                <w:rPr>
                  <w:lang w:eastAsia="ja-JP"/>
                </w:rPr>
                <w:t>System is installed on device, and at least one other device has activated the system within a WiFi reception radius of the main device.</w:t>
              </w:r>
            </w:ins>
          </w:p>
        </w:tc>
      </w:tr>
      <w:tr w:rsidR="003866A3" w:rsidTr="0044225B">
        <w:trPr>
          <w:ins w:id="421" w:author="Assaf" w:date="2010-09-22T17:13:00Z"/>
        </w:trPr>
        <w:tc>
          <w:tcPr>
            <w:tcW w:w="0" w:type="auto"/>
          </w:tcPr>
          <w:p w:rsidR="0044225B" w:rsidRDefault="00D15385" w:rsidP="00DD6404">
            <w:pPr>
              <w:rPr>
                <w:ins w:id="422" w:author="Assaf" w:date="2010-09-22T17:13:00Z"/>
                <w:lang w:eastAsia="ja-JP"/>
              </w:rPr>
            </w:pPr>
            <w:ins w:id="423" w:author="Assaf" w:date="2010-09-22T17:24:00Z">
              <w:r>
                <w:rPr>
                  <w:lang w:eastAsia="ja-JP"/>
                </w:rPr>
                <w:t>Trigger</w:t>
              </w:r>
            </w:ins>
          </w:p>
        </w:tc>
        <w:tc>
          <w:tcPr>
            <w:tcW w:w="0" w:type="auto"/>
          </w:tcPr>
          <w:p w:rsidR="0044225B" w:rsidRDefault="00D15385" w:rsidP="00DD6404">
            <w:pPr>
              <w:rPr>
                <w:ins w:id="424" w:author="Assaf" w:date="2010-09-22T17:13:00Z"/>
                <w:lang w:eastAsia="ja-JP"/>
              </w:rPr>
            </w:pPr>
            <w:ins w:id="425" w:author="Assaf" w:date="2010-09-22T17:24:00Z">
              <w:r>
                <w:rPr>
                  <w:lang w:eastAsia="ja-JP"/>
                </w:rPr>
                <w:t>Application invocation by the user</w:t>
              </w:r>
            </w:ins>
          </w:p>
        </w:tc>
      </w:tr>
      <w:tr w:rsidR="003866A3" w:rsidTr="0044225B">
        <w:trPr>
          <w:ins w:id="426" w:author="Assaf" w:date="2010-09-22T17:24:00Z"/>
        </w:trPr>
        <w:tc>
          <w:tcPr>
            <w:tcW w:w="0" w:type="auto"/>
          </w:tcPr>
          <w:p w:rsidR="00D15385" w:rsidRDefault="00D15385" w:rsidP="00DD6404">
            <w:pPr>
              <w:rPr>
                <w:ins w:id="427" w:author="Assaf" w:date="2010-09-22T17:24:00Z"/>
                <w:lang w:eastAsia="ja-JP"/>
              </w:rPr>
            </w:pPr>
            <w:ins w:id="428" w:author="Assaf" w:date="2010-09-22T17:24:00Z">
              <w:r>
                <w:rPr>
                  <w:lang w:eastAsia="ja-JP"/>
                </w:rPr>
                <w:t>Main Success Scenario</w:t>
              </w:r>
            </w:ins>
          </w:p>
        </w:tc>
        <w:tc>
          <w:tcPr>
            <w:tcW w:w="0" w:type="auto"/>
          </w:tcPr>
          <w:p w:rsidR="00BC3C71" w:rsidRDefault="00D15385" w:rsidP="00BC3C71">
            <w:pPr>
              <w:pStyle w:val="ae"/>
              <w:numPr>
                <w:ilvl w:val="0"/>
                <w:numId w:val="44"/>
              </w:numPr>
              <w:rPr>
                <w:ins w:id="429" w:author="Assaf" w:date="2010-09-22T17:25:00Z"/>
                <w:lang w:eastAsia="ja-JP"/>
              </w:rPr>
              <w:pPrChange w:id="430" w:author="Assaf" w:date="2010-09-22T17:25:00Z">
                <w:pPr>
                  <w:ind w:left="0" w:right="0"/>
                </w:pPr>
              </w:pPrChange>
            </w:pPr>
            <w:ins w:id="431" w:author="Assaf" w:date="2010-09-22T17:25:00Z">
              <w:r>
                <w:rPr>
                  <w:lang w:eastAsia="ja-JP"/>
                </w:rPr>
                <w:t>The list of supported MANET routing protocols is presented to the user.</w:t>
              </w:r>
            </w:ins>
          </w:p>
          <w:p w:rsidR="00BC3C71" w:rsidRDefault="00D15385" w:rsidP="00BC3C71">
            <w:pPr>
              <w:pStyle w:val="ae"/>
              <w:numPr>
                <w:ilvl w:val="0"/>
                <w:numId w:val="44"/>
              </w:numPr>
              <w:rPr>
                <w:ins w:id="432" w:author="Assaf" w:date="2010-09-22T17:25:00Z"/>
                <w:lang w:eastAsia="ja-JP"/>
              </w:rPr>
              <w:pPrChange w:id="433" w:author="Assaf" w:date="2010-09-22T17:25:00Z">
                <w:pPr>
                  <w:ind w:left="0" w:right="0"/>
                </w:pPr>
              </w:pPrChange>
            </w:pPr>
            <w:ins w:id="434" w:author="Assaf" w:date="2010-09-22T17:25:00Z">
              <w:r>
                <w:rPr>
                  <w:lang w:eastAsia="ja-JP"/>
                </w:rPr>
                <w:t>The user selects its desired protocol.</w:t>
              </w:r>
            </w:ins>
          </w:p>
          <w:p w:rsidR="00BC3C71" w:rsidRDefault="00D15385" w:rsidP="00BC3C71">
            <w:pPr>
              <w:pStyle w:val="ae"/>
              <w:numPr>
                <w:ilvl w:val="0"/>
                <w:numId w:val="44"/>
              </w:numPr>
              <w:rPr>
                <w:ins w:id="435" w:author="Assaf" w:date="2010-09-22T17:27:00Z"/>
                <w:sz w:val="16"/>
                <w:szCs w:val="16"/>
                <w:lang w:eastAsia="ja-JP"/>
              </w:rPr>
              <w:pPrChange w:id="436" w:author="Assaf" w:date="2010-09-22T17:25:00Z">
                <w:pPr>
                  <w:ind w:left="0" w:right="0"/>
                </w:pPr>
              </w:pPrChange>
            </w:pPr>
            <w:ins w:id="437" w:author="Assaf" w:date="2010-09-22T17:25:00Z">
              <w:r>
                <w:rPr>
                  <w:lang w:eastAsia="ja-JP"/>
                </w:rPr>
                <w:t xml:space="preserve">The application starts running the desired protocol. </w:t>
              </w:r>
            </w:ins>
            <w:ins w:id="438" w:author="Assaf" w:date="2010-09-22T17:26:00Z">
              <w:r>
                <w:rPr>
                  <w:lang w:eastAsia="ja-JP"/>
                </w:rPr>
                <w:t xml:space="preserve">An adaptation period, in which the protocols will </w:t>
              </w:r>
            </w:ins>
            <w:ins w:id="439" w:author="Assaf" w:date="2010-09-22T17:27:00Z">
              <w:r>
                <w:rPr>
                  <w:lang w:eastAsia="ja-JP"/>
                </w:rPr>
                <w:t>stabilized</w:t>
              </w:r>
            </w:ins>
            <w:ins w:id="440" w:author="Assaf" w:date="2010-09-22T17:26:00Z">
              <w:r>
                <w:rPr>
                  <w:lang w:eastAsia="ja-JP"/>
                </w:rPr>
                <w:t xml:space="preserve"> </w:t>
              </w:r>
            </w:ins>
            <w:ins w:id="441" w:author="Assaf" w:date="2010-09-22T17:27:00Z">
              <w:r>
                <w:rPr>
                  <w:lang w:eastAsia="ja-JP"/>
                </w:rPr>
                <w:t>might be impose on the system; during that period the application may look busy (hour glass icon).</w:t>
              </w:r>
            </w:ins>
          </w:p>
          <w:p w:rsidR="00BC3C71" w:rsidRDefault="00D15385" w:rsidP="00BC3C71">
            <w:pPr>
              <w:pStyle w:val="ae"/>
              <w:numPr>
                <w:ilvl w:val="0"/>
                <w:numId w:val="44"/>
              </w:numPr>
              <w:rPr>
                <w:ins w:id="442" w:author="Assaf" w:date="2010-09-22T17:28:00Z"/>
                <w:sz w:val="16"/>
                <w:szCs w:val="16"/>
                <w:lang w:eastAsia="ja-JP"/>
              </w:rPr>
              <w:pPrChange w:id="443" w:author="Assaf" w:date="2010-09-22T17:25:00Z">
                <w:pPr>
                  <w:ind w:left="202" w:right="0"/>
                </w:pPr>
              </w:pPrChange>
            </w:pPr>
            <w:ins w:id="444" w:author="Assaf" w:date="2010-09-22T17:28:00Z">
              <w:r>
                <w:rPr>
                  <w:lang w:eastAsia="ja-JP"/>
                </w:rPr>
                <w:t>An option is presented to the user, either become a server side for a benchmark, or a client side.</w:t>
              </w:r>
            </w:ins>
          </w:p>
          <w:p w:rsidR="00BC3C71" w:rsidRDefault="00D15385" w:rsidP="00BC3C71">
            <w:pPr>
              <w:pStyle w:val="ae"/>
              <w:numPr>
                <w:ilvl w:val="1"/>
                <w:numId w:val="44"/>
              </w:numPr>
              <w:rPr>
                <w:ins w:id="445" w:author="Assaf" w:date="2010-09-22T17:29:00Z"/>
                <w:sz w:val="16"/>
                <w:szCs w:val="16"/>
                <w:lang w:eastAsia="ja-JP"/>
              </w:rPr>
              <w:pPrChange w:id="446" w:author="Assaf" w:date="2010-09-22T17:28:00Z">
                <w:pPr>
                  <w:ind w:left="202" w:right="0"/>
                </w:pPr>
              </w:pPrChange>
            </w:pPr>
            <w:ins w:id="447" w:author="Assaf" w:date="2010-09-22T17:28:00Z">
              <w:r>
                <w:rPr>
                  <w:lang w:eastAsia="ja-JP"/>
                </w:rPr>
                <w:t xml:space="preserve">In case the user selects to be a server side, the application will start IPerf </w:t>
              </w:r>
            </w:ins>
            <w:ins w:id="448" w:author="Assaf" w:date="2010-09-22T17:29:00Z">
              <w:r>
                <w:rPr>
                  <w:lang w:eastAsia="ja-JP"/>
                </w:rPr>
                <w:t>in server mode. The user may click to end the benchmark at anytime.</w:t>
              </w:r>
            </w:ins>
          </w:p>
          <w:p w:rsidR="00BC3C71" w:rsidRDefault="00D15385" w:rsidP="00BC3C71">
            <w:pPr>
              <w:pStyle w:val="ae"/>
              <w:numPr>
                <w:ilvl w:val="1"/>
                <w:numId w:val="44"/>
              </w:numPr>
              <w:rPr>
                <w:ins w:id="449" w:author="Assaf" w:date="2010-09-22T17:33:00Z"/>
                <w:sz w:val="16"/>
                <w:szCs w:val="16"/>
                <w:lang w:eastAsia="ja-JP"/>
              </w:rPr>
              <w:pPrChange w:id="450" w:author="Assaf" w:date="2010-09-22T17:33:00Z">
                <w:pPr>
                  <w:ind w:left="202" w:right="0"/>
                </w:pPr>
              </w:pPrChange>
            </w:pPr>
            <w:ins w:id="451" w:author="Assaf" w:date="2010-09-22T17:30:00Z">
              <w:r>
                <w:rPr>
                  <w:lang w:eastAsia="ja-JP"/>
                </w:rPr>
                <w:t>In case the user selects to run in client mode</w:t>
              </w:r>
            </w:ins>
            <w:ins w:id="452" w:author="Assaf" w:date="2010-09-22T17:33:00Z">
              <w:r w:rsidR="003866A3">
                <w:rPr>
                  <w:lang w:eastAsia="ja-JP"/>
                </w:rPr>
                <w:t>:</w:t>
              </w:r>
            </w:ins>
          </w:p>
          <w:p w:rsidR="00BC3C71" w:rsidRDefault="003866A3" w:rsidP="00BC3C71">
            <w:pPr>
              <w:pStyle w:val="ae"/>
              <w:numPr>
                <w:ilvl w:val="2"/>
                <w:numId w:val="44"/>
              </w:numPr>
              <w:rPr>
                <w:ins w:id="453" w:author="Assaf" w:date="2010-09-22T17:34:00Z"/>
                <w:sz w:val="16"/>
                <w:szCs w:val="16"/>
                <w:lang w:eastAsia="ja-JP"/>
              </w:rPr>
              <w:pPrChange w:id="454" w:author="Assaf" w:date="2010-09-22T17:34:00Z">
                <w:pPr>
                  <w:ind w:left="202" w:right="0"/>
                </w:pPr>
              </w:pPrChange>
            </w:pPr>
            <w:ins w:id="455" w:author="Assaf" w:date="2010-09-22T17:34:00Z">
              <w:r>
                <w:rPr>
                  <w:lang w:eastAsia="ja-JP"/>
                </w:rPr>
                <w:t>The user</w:t>
              </w:r>
            </w:ins>
            <w:ins w:id="456" w:author="Assaf" w:date="2010-09-22T17:30:00Z">
              <w:r w:rsidR="00D15385">
                <w:rPr>
                  <w:lang w:eastAsia="ja-JP"/>
                </w:rPr>
                <w:t xml:space="preserve"> will be prompt for a</w:t>
              </w:r>
            </w:ins>
            <w:ins w:id="457" w:author="Assaf" w:date="2010-09-22T17:34:00Z">
              <w:r>
                <w:rPr>
                  <w:lang w:eastAsia="ja-JP"/>
                </w:rPr>
                <w:t>n IPerf</w:t>
              </w:r>
            </w:ins>
            <w:ins w:id="458" w:author="Assaf" w:date="2010-09-22T17:30:00Z">
              <w:r w:rsidR="00D15385">
                <w:rPr>
                  <w:lang w:eastAsia="ja-JP"/>
                </w:rPr>
                <w:t xml:space="preserve"> server IP address</w:t>
              </w:r>
            </w:ins>
            <w:ins w:id="459" w:author="Assaf" w:date="2010-09-22T17:34:00Z">
              <w:r>
                <w:rPr>
                  <w:lang w:eastAsia="ja-JP"/>
                </w:rPr>
                <w:t xml:space="preserve"> (that is the server side mobile device)</w:t>
              </w:r>
            </w:ins>
            <w:ins w:id="460" w:author="Assaf" w:date="2010-09-22T17:30:00Z">
              <w:r w:rsidR="00D15385">
                <w:rPr>
                  <w:lang w:eastAsia="ja-JP"/>
                </w:rPr>
                <w:t>.</w:t>
              </w:r>
            </w:ins>
          </w:p>
          <w:p w:rsidR="00BC3C71" w:rsidRDefault="003866A3" w:rsidP="00BC3C71">
            <w:pPr>
              <w:pStyle w:val="ae"/>
              <w:numPr>
                <w:ilvl w:val="2"/>
                <w:numId w:val="44"/>
              </w:numPr>
              <w:rPr>
                <w:ins w:id="461" w:author="Assaf" w:date="2010-09-22T17:35:00Z"/>
                <w:sz w:val="16"/>
                <w:szCs w:val="16"/>
                <w:lang w:eastAsia="ja-JP"/>
              </w:rPr>
              <w:pPrChange w:id="462" w:author="Assaf" w:date="2010-09-22T17:34:00Z">
                <w:pPr>
                  <w:ind w:left="202" w:right="0"/>
                </w:pPr>
              </w:pPrChange>
            </w:pPr>
            <w:ins w:id="463" w:author="Assaf" w:date="2010-09-22T17:34:00Z">
              <w:r>
                <w:rPr>
                  <w:lang w:eastAsia="ja-JP"/>
                </w:rPr>
                <w:t>A quick verification of matching protocols invocations, as well as connectivity will be invoked.</w:t>
              </w:r>
            </w:ins>
          </w:p>
          <w:p w:rsidR="00BC3C71" w:rsidRDefault="003866A3" w:rsidP="00BC3C71">
            <w:pPr>
              <w:pStyle w:val="ae"/>
              <w:numPr>
                <w:ilvl w:val="2"/>
                <w:numId w:val="44"/>
              </w:numPr>
              <w:rPr>
                <w:ins w:id="464" w:author="Assaf" w:date="2010-09-22T17:36:00Z"/>
                <w:sz w:val="16"/>
                <w:szCs w:val="16"/>
                <w:lang w:eastAsia="ja-JP"/>
              </w:rPr>
              <w:pPrChange w:id="465" w:author="Assaf" w:date="2010-09-22T17:36:00Z">
                <w:pPr>
                  <w:ind w:left="202" w:right="0"/>
                </w:pPr>
              </w:pPrChange>
            </w:pPr>
            <w:ins w:id="466" w:author="Assaf" w:date="2010-09-22T17:35:00Z">
              <w:r>
                <w:rPr>
                  <w:lang w:eastAsia="ja-JP"/>
                </w:rPr>
                <w:t>If successful, t</w:t>
              </w:r>
            </w:ins>
            <w:ins w:id="467" w:author="Assaf" w:date="2010-09-22T17:32:00Z">
              <w:r w:rsidR="00D15385">
                <w:rPr>
                  <w:lang w:eastAsia="ja-JP"/>
                </w:rPr>
                <w:t xml:space="preserve">he application will start IPerf in client mode with the given IP and Energy saving statistics will start </w:t>
              </w:r>
            </w:ins>
            <w:ins w:id="468" w:author="Assaf" w:date="2010-09-22T17:36:00Z">
              <w:r>
                <w:rPr>
                  <w:lang w:eastAsia="ja-JP"/>
                </w:rPr>
                <w:t>being</w:t>
              </w:r>
            </w:ins>
            <w:ins w:id="469" w:author="Assaf" w:date="2010-09-22T17:32:00Z">
              <w:r w:rsidR="00D15385">
                <w:rPr>
                  <w:lang w:eastAsia="ja-JP"/>
                </w:rPr>
                <w:t xml:space="preserve"> collected until </w:t>
              </w:r>
            </w:ins>
            <w:ins w:id="470" w:author="Assaf" w:date="2010-09-22T17:36:00Z">
              <w:r>
                <w:rPr>
                  <w:lang w:eastAsia="ja-JP"/>
                </w:rPr>
                <w:t xml:space="preserve">the </w:t>
              </w:r>
            </w:ins>
            <w:ins w:id="471" w:author="Assaf" w:date="2010-09-22T17:33:00Z">
              <w:r w:rsidR="00D15385">
                <w:rPr>
                  <w:lang w:eastAsia="ja-JP"/>
                </w:rPr>
                <w:t xml:space="preserve">benchmark has finished. </w:t>
              </w:r>
            </w:ins>
          </w:p>
          <w:p w:rsidR="00BC3C71" w:rsidRDefault="003866A3" w:rsidP="00BC3C71">
            <w:pPr>
              <w:pStyle w:val="ae"/>
              <w:numPr>
                <w:ilvl w:val="2"/>
                <w:numId w:val="44"/>
              </w:numPr>
              <w:rPr>
                <w:ins w:id="472" w:author="Assaf" w:date="2010-09-22T17:24:00Z"/>
                <w:sz w:val="16"/>
                <w:szCs w:val="16"/>
                <w:lang w:eastAsia="ja-JP"/>
              </w:rPr>
              <w:pPrChange w:id="473" w:author="Assaf" w:date="2010-09-22T17:37:00Z">
                <w:pPr>
                  <w:ind w:left="202" w:right="0"/>
                </w:pPr>
              </w:pPrChange>
            </w:pPr>
            <w:ins w:id="474" w:author="Assaf" w:date="2010-09-22T17:36:00Z">
              <w:r>
                <w:rPr>
                  <w:lang w:eastAsia="ja-JP"/>
                </w:rPr>
                <w:t>Benchmark results as well as Energy saving statistics will be presented to the user at the final screen.</w:t>
              </w:r>
            </w:ins>
          </w:p>
        </w:tc>
      </w:tr>
      <w:tr w:rsidR="00743656" w:rsidTr="0044225B">
        <w:trPr>
          <w:ins w:id="475" w:author="Assaf" w:date="2010-09-22T17:44:00Z"/>
        </w:trPr>
        <w:tc>
          <w:tcPr>
            <w:tcW w:w="0" w:type="auto"/>
          </w:tcPr>
          <w:p w:rsidR="00743656" w:rsidRDefault="00743656" w:rsidP="00DD6404">
            <w:pPr>
              <w:rPr>
                <w:ins w:id="476" w:author="Assaf" w:date="2010-09-22T17:44:00Z"/>
                <w:lang w:eastAsia="ja-JP"/>
              </w:rPr>
            </w:pPr>
            <w:ins w:id="477" w:author="Assaf" w:date="2010-09-22T17:44:00Z">
              <w:r>
                <w:rPr>
                  <w:lang w:eastAsia="ja-JP"/>
                </w:rPr>
                <w:t>Alternatives</w:t>
              </w:r>
            </w:ins>
          </w:p>
        </w:tc>
        <w:tc>
          <w:tcPr>
            <w:tcW w:w="0" w:type="auto"/>
          </w:tcPr>
          <w:p w:rsidR="00BC3C71" w:rsidRDefault="00743656" w:rsidP="00BC3C71">
            <w:pPr>
              <w:pStyle w:val="ae"/>
              <w:ind w:firstLine="0"/>
              <w:rPr>
                <w:ins w:id="478" w:author="Assaf" w:date="2010-09-22T17:49:00Z"/>
                <w:lang w:eastAsia="ja-JP"/>
              </w:rPr>
              <w:pPrChange w:id="479" w:author="Assaf" w:date="2010-09-22T17:50:00Z">
                <w:pPr>
                  <w:pStyle w:val="ae"/>
                  <w:numPr>
                    <w:numId w:val="44"/>
                  </w:numPr>
                  <w:ind w:right="0" w:hanging="360"/>
                </w:pPr>
              </w:pPrChange>
            </w:pPr>
            <w:ins w:id="480" w:author="Assaf" w:date="2010-09-22T17:49:00Z">
              <w:r>
                <w:rPr>
                  <w:lang w:eastAsia="ja-JP"/>
                </w:rPr>
                <w:t>[*]</w:t>
              </w:r>
            </w:ins>
            <w:ins w:id="481" w:author="Assaf" w:date="2010-09-22T17:50:00Z">
              <w:r>
                <w:rPr>
                  <w:lang w:eastAsia="ja-JP"/>
                </w:rPr>
                <w:t xml:space="preserve"> – </w:t>
              </w:r>
            </w:ins>
            <w:ins w:id="482" w:author="Assaf" w:date="2010-09-22T17:49:00Z">
              <w:r>
                <w:rPr>
                  <w:lang w:eastAsia="ja-JP"/>
                </w:rPr>
                <w:t>I</w:t>
              </w:r>
            </w:ins>
            <w:ins w:id="483" w:author="Assaf" w:date="2010-09-22T17:44:00Z">
              <w:r>
                <w:rPr>
                  <w:lang w:eastAsia="ja-JP"/>
                </w:rPr>
                <w:t>n any step, the user is presented with the option to go back one step, or exit the application.</w:t>
              </w:r>
            </w:ins>
          </w:p>
          <w:p w:rsidR="00743656" w:rsidRDefault="00743656" w:rsidP="00743656">
            <w:pPr>
              <w:rPr>
                <w:ins w:id="484" w:author="Assaf" w:date="2010-09-22T17:49:00Z"/>
                <w:rFonts w:ascii="Calibri" w:eastAsia="Times New Roman" w:hAnsi="Calibri" w:cs="Arial"/>
                <w:sz w:val="22"/>
                <w:szCs w:val="22"/>
                <w:lang w:eastAsia="ja-JP" w:bidi="en-US"/>
              </w:rPr>
            </w:pPr>
            <w:ins w:id="485" w:author="Assaf" w:date="2010-09-22T17:49:00Z">
              <w:r>
                <w:rPr>
                  <w:rFonts w:ascii="Calibri" w:eastAsia="Times New Roman" w:hAnsi="Calibri" w:cs="Arial"/>
                  <w:sz w:val="22"/>
                  <w:szCs w:val="22"/>
                  <w:lang w:eastAsia="ja-JP" w:bidi="en-US"/>
                </w:rPr>
                <w:t>[4.a] – In case the user clicks to exit the server mode, the application goes back to step 4.</w:t>
              </w:r>
            </w:ins>
          </w:p>
          <w:p w:rsidR="00BC3C71" w:rsidRDefault="00743656" w:rsidP="00BC3C71">
            <w:pPr>
              <w:rPr>
                <w:ins w:id="486" w:author="Assaf" w:date="2010-09-22T17:44:00Z"/>
                <w:lang w:eastAsia="ja-JP"/>
              </w:rPr>
              <w:pPrChange w:id="487" w:author="Assaf" w:date="2010-09-22T17:49:00Z">
                <w:pPr>
                  <w:pStyle w:val="ae"/>
                  <w:numPr>
                    <w:numId w:val="44"/>
                  </w:numPr>
                  <w:ind w:right="0" w:hanging="360"/>
                </w:pPr>
              </w:pPrChange>
            </w:pPr>
            <w:ins w:id="488" w:author="Assaf" w:date="2010-09-22T17:49:00Z">
              <w:r>
                <w:rPr>
                  <w:rFonts w:ascii="Calibri" w:eastAsia="Times New Roman" w:hAnsi="Calibri" w:cs="Arial"/>
                  <w:sz w:val="22"/>
                  <w:szCs w:val="22"/>
                  <w:lang w:eastAsia="ja-JP" w:bidi="en-US"/>
                </w:rPr>
                <w:t>[4.b.ii] – In case the compatibility/connectivity test fails, a notice is presented to the user (going back to 4.a.i)</w:t>
              </w:r>
            </w:ins>
          </w:p>
        </w:tc>
      </w:tr>
      <w:tr w:rsidR="003866A3" w:rsidTr="0044225B">
        <w:trPr>
          <w:ins w:id="489" w:author="Assaf" w:date="2010-09-22T17:39:00Z"/>
        </w:trPr>
        <w:tc>
          <w:tcPr>
            <w:tcW w:w="0" w:type="auto"/>
          </w:tcPr>
          <w:p w:rsidR="003866A3" w:rsidRDefault="003866A3" w:rsidP="00DD6404">
            <w:pPr>
              <w:rPr>
                <w:ins w:id="490" w:author="Assaf" w:date="2010-09-22T17:39:00Z"/>
                <w:lang w:eastAsia="ja-JP"/>
              </w:rPr>
            </w:pPr>
            <w:ins w:id="491" w:author="Assaf" w:date="2010-09-22T17:39:00Z">
              <w:r>
                <w:rPr>
                  <w:lang w:eastAsia="ja-JP"/>
                </w:rPr>
                <w:t>Exceptions</w:t>
              </w:r>
            </w:ins>
          </w:p>
        </w:tc>
        <w:tc>
          <w:tcPr>
            <w:tcW w:w="0" w:type="auto"/>
          </w:tcPr>
          <w:p w:rsidR="003866A3" w:rsidRDefault="003866A3" w:rsidP="00F14F63">
            <w:pPr>
              <w:rPr>
                <w:ins w:id="492" w:author="Assaf" w:date="2010-09-22T17:42:00Z"/>
                <w:rFonts w:ascii="Calibri" w:eastAsia="Times New Roman" w:hAnsi="Calibri" w:cs="Arial"/>
                <w:sz w:val="22"/>
                <w:szCs w:val="22"/>
                <w:lang w:eastAsia="ja-JP" w:bidi="en-US"/>
              </w:rPr>
            </w:pPr>
            <w:ins w:id="493" w:author="Assaf" w:date="2010-09-22T17:39:00Z">
              <w:r w:rsidRPr="003866A3">
                <w:rPr>
                  <w:rFonts w:ascii="Calibri" w:eastAsia="Times New Roman" w:hAnsi="Calibri" w:cs="Arial"/>
                  <w:sz w:val="22"/>
                  <w:szCs w:val="22"/>
                  <w:lang w:eastAsia="ja-JP" w:bidi="en-US"/>
                </w:rPr>
                <w:t xml:space="preserve"> </w:t>
              </w:r>
              <w:r>
                <w:rPr>
                  <w:rFonts w:ascii="Calibri" w:eastAsia="Times New Roman" w:hAnsi="Calibri" w:cs="Arial"/>
                  <w:sz w:val="22"/>
                  <w:szCs w:val="22"/>
                  <w:lang w:eastAsia="ja-JP" w:bidi="en-US"/>
                </w:rPr>
                <w:t>[3] – In case of a protocol error, a notification will be presented to the user, and he may try again (going back to 1).</w:t>
              </w:r>
            </w:ins>
          </w:p>
          <w:p w:rsidR="00BC3C71" w:rsidRDefault="00743656" w:rsidP="00BC3C71">
            <w:pPr>
              <w:rPr>
                <w:ins w:id="494" w:author="Assaf" w:date="2010-09-22T17:39:00Z"/>
                <w:rFonts w:ascii="Calibri" w:eastAsia="Times New Roman" w:hAnsi="Calibri" w:cs="Arial"/>
                <w:sz w:val="22"/>
                <w:szCs w:val="22"/>
                <w:lang w:eastAsia="ja-JP" w:bidi="en-US"/>
              </w:rPr>
              <w:pPrChange w:id="495" w:author="Assaf" w:date="2010-09-22T17:49:00Z">
                <w:pPr>
                  <w:ind w:left="0" w:right="0"/>
                </w:pPr>
              </w:pPrChange>
            </w:pPr>
            <w:ins w:id="496" w:author="Assaf" w:date="2010-09-22T17:50:00Z">
              <w:r>
                <w:rPr>
                  <w:rFonts w:ascii="Calibri" w:eastAsia="Times New Roman" w:hAnsi="Calibri" w:cs="Arial"/>
                  <w:sz w:val="22"/>
                  <w:szCs w:val="22"/>
                  <w:lang w:eastAsia="ja-JP" w:bidi="en-US"/>
                </w:rPr>
                <w:t>[4.b.iii] – In case of a benchmark failure, the IPerf error notification is presented to the user (going back to 1).</w:t>
              </w:r>
            </w:ins>
          </w:p>
        </w:tc>
      </w:tr>
    </w:tbl>
    <w:p w:rsidR="00B861D0" w:rsidRPr="00B861D0" w:rsidRDefault="00B861D0" w:rsidP="00DD6404">
      <w:pPr>
        <w:rPr>
          <w:lang w:eastAsia="ja-JP"/>
        </w:rPr>
      </w:pPr>
    </w:p>
    <w:p w:rsidR="00CD6855" w:rsidRDefault="00CD6855" w:rsidP="004D64A6">
      <w:pPr>
        <w:pStyle w:val="1"/>
        <w:rPr>
          <w:lang w:eastAsia="ja-JP"/>
        </w:rPr>
      </w:pPr>
      <w:r>
        <w:rPr>
          <w:lang w:eastAsia="ja-JP"/>
        </w:rPr>
        <w:lastRenderedPageBreak/>
        <w:t>References</w:t>
      </w:r>
      <w:bookmarkEnd w:id="414"/>
      <w:r w:rsidR="00AF68B4">
        <w:rPr>
          <w:lang w:eastAsia="ja-JP"/>
        </w:rPr>
        <w:t xml:space="preserve"> – to external papers/packages</w:t>
      </w:r>
    </w:p>
    <w:p w:rsidR="00CB214F" w:rsidDel="00BA72F0" w:rsidRDefault="00AF68B4" w:rsidP="001012D1">
      <w:pPr>
        <w:pStyle w:val="Reference"/>
        <w:numPr>
          <w:ilvl w:val="0"/>
          <w:numId w:val="0"/>
        </w:numPr>
        <w:rPr>
          <w:del w:id="497" w:author="Assaf" w:date="2010-09-22T17:52:00Z"/>
        </w:rPr>
      </w:pPr>
      <w:del w:id="498" w:author="Assaf" w:date="2010-09-22T17:52:00Z">
        <w:r w:rsidDel="00BA72F0">
          <w:delText>Describe for each of them what you are using and what you are developing out of it.</w:delText>
        </w:r>
      </w:del>
    </w:p>
    <w:p w:rsidR="00BA72F0" w:rsidRDefault="00AF68B4" w:rsidP="001012D1">
      <w:pPr>
        <w:pStyle w:val="Reference"/>
        <w:numPr>
          <w:ilvl w:val="0"/>
          <w:numId w:val="0"/>
        </w:numPr>
        <w:rPr>
          <w:ins w:id="499" w:author="Assaf" w:date="2010-09-22T17:53:00Z"/>
        </w:rPr>
      </w:pPr>
      <w:del w:id="500" w:author="Assaf" w:date="2010-09-22T17:52:00Z">
        <w:r w:rsidDel="00BA72F0">
          <w:delText>If needed, indicate how it interface</w:delText>
        </w:r>
        <w:r w:rsidR="00B861D0" w:rsidDel="00BA72F0">
          <w:delText>s</w:delText>
        </w:r>
        <w:r w:rsidDel="00BA72F0">
          <w:delText xml:space="preserve"> with the rest of the system</w:delText>
        </w:r>
        <w:bookmarkStart w:id="501" w:name="_GoBack"/>
        <w:bookmarkEnd w:id="501"/>
        <w:r w:rsidR="00A4642F" w:rsidDel="00BA72F0">
          <w:delText>.</w:delText>
        </w:r>
      </w:del>
    </w:p>
    <w:tbl>
      <w:tblPr>
        <w:tblStyle w:val="aa"/>
        <w:tblW w:w="0" w:type="auto"/>
        <w:tblLayout w:type="fixed"/>
        <w:tblLook w:val="04A0"/>
        <w:tblPrChange w:id="502" w:author="Assaf" w:date="2010-09-29T12:32:00Z">
          <w:tblPr>
            <w:tblStyle w:val="aa"/>
            <w:tblW w:w="0" w:type="auto"/>
            <w:tblLook w:val="04A0"/>
          </w:tblPr>
        </w:tblPrChange>
      </w:tblPr>
      <w:tblGrid>
        <w:gridCol w:w="2268"/>
        <w:gridCol w:w="6120"/>
        <w:gridCol w:w="2052"/>
        <w:tblGridChange w:id="503">
          <w:tblGrid>
            <w:gridCol w:w="1782"/>
            <w:gridCol w:w="7015"/>
            <w:gridCol w:w="1643"/>
          </w:tblGrid>
        </w:tblGridChange>
      </w:tblGrid>
      <w:tr w:rsidR="0056356B" w:rsidTr="0056356B">
        <w:trPr>
          <w:ins w:id="504" w:author="Assaf" w:date="2010-09-22T17:53:00Z"/>
        </w:trPr>
        <w:tc>
          <w:tcPr>
            <w:tcW w:w="2268" w:type="dxa"/>
            <w:tcPrChange w:id="505" w:author="Assaf" w:date="2010-09-29T12:32:00Z">
              <w:tcPr>
                <w:tcW w:w="0" w:type="auto"/>
              </w:tcPr>
            </w:tcPrChange>
          </w:tcPr>
          <w:p w:rsidR="00BA72F0" w:rsidRPr="00BA72F0" w:rsidRDefault="00BC3C71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06" w:author="Assaf" w:date="2010-09-22T17:53:00Z"/>
                <w:b/>
                <w:bCs/>
                <w:rPrChange w:id="507" w:author="Assaf" w:date="2010-09-22T17:54:00Z">
                  <w:rPr>
                    <w:ins w:id="508" w:author="Assaf" w:date="2010-09-22T17:53:00Z"/>
                    <w:sz w:val="16"/>
                    <w:szCs w:val="16"/>
                  </w:rPr>
                </w:rPrChange>
              </w:rPr>
            </w:pPr>
            <w:ins w:id="509" w:author="Assaf" w:date="2010-09-22T17:54:00Z">
              <w:r w:rsidRPr="00BC3C71">
                <w:rPr>
                  <w:b/>
                  <w:bCs/>
                  <w:rPrChange w:id="510" w:author="Assaf" w:date="2010-09-22T17:54:00Z">
                    <w:rPr>
                      <w:lang w:eastAsia="zh-CN"/>
                    </w:rPr>
                  </w:rPrChange>
                </w:rPr>
                <w:t>Title</w:t>
              </w:r>
            </w:ins>
          </w:p>
        </w:tc>
        <w:tc>
          <w:tcPr>
            <w:tcW w:w="6120" w:type="dxa"/>
            <w:tcPrChange w:id="511" w:author="Assaf" w:date="2010-09-29T12:32:00Z">
              <w:tcPr>
                <w:tcW w:w="0" w:type="auto"/>
              </w:tcPr>
            </w:tcPrChange>
          </w:tcPr>
          <w:p w:rsidR="00BA72F0" w:rsidRPr="00BA72F0" w:rsidRDefault="00BC3C71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12" w:author="Assaf" w:date="2010-09-22T17:53:00Z"/>
                <w:b/>
                <w:bCs/>
                <w:rPrChange w:id="513" w:author="Assaf" w:date="2010-09-22T17:54:00Z">
                  <w:rPr>
                    <w:ins w:id="514" w:author="Assaf" w:date="2010-09-22T17:53:00Z"/>
                    <w:sz w:val="16"/>
                    <w:szCs w:val="16"/>
                  </w:rPr>
                </w:rPrChange>
              </w:rPr>
            </w:pPr>
            <w:ins w:id="515" w:author="Assaf" w:date="2010-09-22T17:54:00Z">
              <w:r w:rsidRPr="00BC3C71">
                <w:rPr>
                  <w:b/>
                  <w:bCs/>
                  <w:rPrChange w:id="516" w:author="Assaf" w:date="2010-09-22T17:54:00Z">
                    <w:rPr>
                      <w:lang w:eastAsia="zh-CN"/>
                    </w:rPr>
                  </w:rPrChange>
                </w:rPr>
                <w:t>Reference</w:t>
              </w:r>
            </w:ins>
          </w:p>
        </w:tc>
        <w:tc>
          <w:tcPr>
            <w:tcW w:w="2052" w:type="dxa"/>
            <w:tcPrChange w:id="517" w:author="Assaf" w:date="2010-09-29T12:32:00Z">
              <w:tcPr>
                <w:tcW w:w="0" w:type="auto"/>
              </w:tcPr>
            </w:tcPrChange>
          </w:tcPr>
          <w:p w:rsidR="00BA72F0" w:rsidRPr="00BA72F0" w:rsidRDefault="00BC3C71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18" w:author="Assaf" w:date="2010-09-22T17:53:00Z"/>
                <w:b/>
                <w:bCs/>
                <w:rPrChange w:id="519" w:author="Assaf" w:date="2010-09-22T17:54:00Z">
                  <w:rPr>
                    <w:ins w:id="520" w:author="Assaf" w:date="2010-09-22T17:53:00Z"/>
                    <w:sz w:val="16"/>
                    <w:szCs w:val="16"/>
                  </w:rPr>
                </w:rPrChange>
              </w:rPr>
            </w:pPr>
            <w:ins w:id="521" w:author="Assaf" w:date="2010-09-22T17:54:00Z">
              <w:r w:rsidRPr="00BC3C71">
                <w:rPr>
                  <w:b/>
                  <w:bCs/>
                  <w:rPrChange w:id="522" w:author="Assaf" w:date="2010-09-22T17:54:00Z">
                    <w:rPr>
                      <w:lang w:eastAsia="zh-CN"/>
                    </w:rPr>
                  </w:rPrChange>
                </w:rPr>
                <w:t>Usage description</w:t>
              </w:r>
            </w:ins>
          </w:p>
        </w:tc>
      </w:tr>
      <w:tr w:rsidR="0056356B" w:rsidTr="0056356B">
        <w:trPr>
          <w:ins w:id="523" w:author="Assaf" w:date="2010-09-22T17:54:00Z"/>
        </w:trPr>
        <w:tc>
          <w:tcPr>
            <w:tcW w:w="2268" w:type="dxa"/>
            <w:tcPrChange w:id="524" w:author="Assaf" w:date="2010-09-29T12:32:00Z">
              <w:tcPr>
                <w:tcW w:w="0" w:type="auto"/>
              </w:tcPr>
            </w:tcPrChange>
          </w:tcPr>
          <w:p w:rsidR="00BA72F0" w:rsidRDefault="00BA72F0" w:rsidP="001012D1">
            <w:pPr>
              <w:pStyle w:val="Reference"/>
              <w:numPr>
                <w:ilvl w:val="0"/>
                <w:numId w:val="0"/>
              </w:numPr>
              <w:rPr>
                <w:ins w:id="525" w:author="Assaf" w:date="2010-09-22T17:54:00Z"/>
              </w:rPr>
            </w:pPr>
            <w:ins w:id="526" w:author="Assaf" w:date="2010-09-22T17:54:00Z">
              <w:r>
                <w:t>IPerf</w:t>
              </w:r>
            </w:ins>
          </w:p>
        </w:tc>
        <w:tc>
          <w:tcPr>
            <w:tcW w:w="6120" w:type="dxa"/>
            <w:tcPrChange w:id="527" w:author="Assaf" w:date="2010-09-29T12:32:00Z">
              <w:tcPr>
                <w:tcW w:w="0" w:type="auto"/>
              </w:tcPr>
            </w:tcPrChange>
          </w:tcPr>
          <w:p w:rsidR="00BA72F0" w:rsidRDefault="00BC3C71" w:rsidP="001012D1">
            <w:pPr>
              <w:pStyle w:val="Reference"/>
              <w:numPr>
                <w:ilvl w:val="0"/>
                <w:numId w:val="0"/>
              </w:numPr>
              <w:rPr>
                <w:ins w:id="528" w:author="Assaf" w:date="2010-09-22T17:54:00Z"/>
              </w:rPr>
            </w:pPr>
            <w:ins w:id="529" w:author="Assaf" w:date="2010-09-22T17:54:00Z">
              <w:r>
                <w:fldChar w:fldCharType="begin"/>
              </w:r>
              <w:r w:rsidR="00BA72F0">
                <w:instrText xml:space="preserve"> HYPERLINK "http://www.noc.ucf.edu/Tools/Iperf/" </w:instrText>
              </w:r>
              <w:r>
                <w:fldChar w:fldCharType="separate"/>
              </w:r>
              <w:r w:rsidR="00BA72F0">
                <w:rPr>
                  <w:rStyle w:val="Hyperlink"/>
                </w:rPr>
                <w:t>http://www.noc.ucf.edu/Tools/Iperf/</w:t>
              </w:r>
              <w:r>
                <w:fldChar w:fldCharType="end"/>
              </w:r>
            </w:ins>
          </w:p>
        </w:tc>
        <w:tc>
          <w:tcPr>
            <w:tcW w:w="2052" w:type="dxa"/>
            <w:tcPrChange w:id="530" w:author="Assaf" w:date="2010-09-29T12:32:00Z">
              <w:tcPr>
                <w:tcW w:w="0" w:type="auto"/>
              </w:tcPr>
            </w:tcPrChange>
          </w:tcPr>
          <w:p w:rsidR="00BA72F0" w:rsidRPr="0056356B" w:rsidRDefault="00BC3C71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31" w:author="Assaf" w:date="2010-09-22T17:54:00Z"/>
              </w:rPr>
            </w:pPr>
            <w:ins w:id="532" w:author="Assaf" w:date="2010-09-22T17:54:00Z">
              <w:r>
                <w:rPr>
                  <w:rPrChange w:id="533" w:author="Assaf" w:date="2010-09-29T12:32:00Z">
                    <w:rPr>
                      <w:lang w:eastAsia="zh-CN"/>
                    </w:rPr>
                  </w:rPrChange>
                </w:rPr>
                <w:t>Used as a network benchmark to stress test the routing protocols.</w:t>
              </w:r>
            </w:ins>
          </w:p>
        </w:tc>
      </w:tr>
      <w:tr w:rsidR="0056356B" w:rsidTr="0056356B">
        <w:trPr>
          <w:ins w:id="534" w:author="Assaf" w:date="2010-09-22T18:02:00Z"/>
        </w:trPr>
        <w:tc>
          <w:tcPr>
            <w:tcW w:w="2268" w:type="dxa"/>
            <w:tcPrChange w:id="535" w:author="Assaf" w:date="2010-09-29T12:32:00Z">
              <w:tcPr>
                <w:tcW w:w="0" w:type="auto"/>
              </w:tcPr>
            </w:tcPrChange>
          </w:tcPr>
          <w:p w:rsidR="00335823" w:rsidRDefault="00335823" w:rsidP="001012D1">
            <w:pPr>
              <w:pStyle w:val="Reference"/>
              <w:numPr>
                <w:ilvl w:val="0"/>
                <w:numId w:val="0"/>
              </w:numPr>
              <w:rPr>
                <w:ins w:id="536" w:author="Assaf" w:date="2010-09-22T18:02:00Z"/>
              </w:rPr>
            </w:pPr>
            <w:ins w:id="537" w:author="Assaf" w:date="2010-09-22T18:02:00Z">
              <w:r>
                <w:t xml:space="preserve">Windows Buttery </w:t>
              </w:r>
            </w:ins>
            <w:ins w:id="538" w:author="Assaf" w:date="2010-09-22T18:03:00Z">
              <w:r>
                <w:t>driver support</w:t>
              </w:r>
            </w:ins>
          </w:p>
        </w:tc>
        <w:tc>
          <w:tcPr>
            <w:tcW w:w="6120" w:type="dxa"/>
            <w:tcPrChange w:id="539" w:author="Assaf" w:date="2010-09-29T12:32:00Z">
              <w:tcPr>
                <w:tcW w:w="0" w:type="auto"/>
              </w:tcPr>
            </w:tcPrChange>
          </w:tcPr>
          <w:p w:rsidR="00335823" w:rsidRDefault="00BC3C71" w:rsidP="001012D1">
            <w:pPr>
              <w:pStyle w:val="Reference"/>
              <w:numPr>
                <w:ilvl w:val="0"/>
                <w:numId w:val="0"/>
              </w:numPr>
              <w:rPr>
                <w:ins w:id="540" w:author="Assaf" w:date="2010-09-22T18:02:00Z"/>
              </w:rPr>
            </w:pPr>
            <w:ins w:id="541" w:author="Assaf" w:date="2010-09-22T18:03:00Z">
              <w:r>
                <w:fldChar w:fldCharType="begin"/>
              </w:r>
              <w:r w:rsidR="00335823">
                <w:instrText xml:space="preserve"> HYPERLINK "http://msdn.microsoft.com/en-us/library/ms923711.aspx" </w:instrText>
              </w:r>
              <w:r>
                <w:fldChar w:fldCharType="separate"/>
              </w:r>
              <w:r w:rsidR="00335823">
                <w:rPr>
                  <w:rStyle w:val="Hyperlink"/>
                </w:rPr>
                <w:t>http://msdn.microsoft.com/en-us/library/ms923711.aspx</w:t>
              </w:r>
              <w:r>
                <w:fldChar w:fldCharType="end"/>
              </w:r>
            </w:ins>
          </w:p>
        </w:tc>
        <w:tc>
          <w:tcPr>
            <w:tcW w:w="2052" w:type="dxa"/>
            <w:tcPrChange w:id="542" w:author="Assaf" w:date="2010-09-29T12:32:00Z">
              <w:tcPr>
                <w:tcW w:w="0" w:type="auto"/>
              </w:tcPr>
            </w:tcPrChange>
          </w:tcPr>
          <w:p w:rsidR="00335823" w:rsidRPr="0056356B" w:rsidRDefault="00BC3C71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43" w:author="Assaf" w:date="2010-09-22T18:02:00Z"/>
              </w:rPr>
            </w:pPr>
            <w:ins w:id="544" w:author="Assaf" w:date="2010-09-22T18:03:00Z">
              <w:r>
                <w:rPr>
                  <w:rPrChange w:id="545" w:author="Assaf" w:date="2010-09-29T12:32:00Z">
                    <w:rPr>
                      <w:lang w:eastAsia="zh-CN"/>
                    </w:rPr>
                  </w:rPrChange>
                </w:rPr>
                <w:t>Used to collect battery statistics</w:t>
              </w:r>
            </w:ins>
          </w:p>
        </w:tc>
      </w:tr>
      <w:tr w:rsidR="0056356B" w:rsidTr="0056356B">
        <w:trPr>
          <w:ins w:id="546" w:author="Assaf" w:date="2010-09-22T18:03:00Z"/>
        </w:trPr>
        <w:tc>
          <w:tcPr>
            <w:tcW w:w="2268" w:type="dxa"/>
            <w:tcPrChange w:id="547" w:author="Assaf" w:date="2010-09-29T12:32:00Z">
              <w:tcPr>
                <w:tcW w:w="0" w:type="auto"/>
              </w:tcPr>
            </w:tcPrChange>
          </w:tcPr>
          <w:p w:rsidR="00335823" w:rsidRDefault="00335823" w:rsidP="001012D1">
            <w:pPr>
              <w:pStyle w:val="Reference"/>
              <w:numPr>
                <w:ilvl w:val="0"/>
                <w:numId w:val="0"/>
              </w:numPr>
              <w:rPr>
                <w:ins w:id="548" w:author="Assaf" w:date="2010-09-22T18:03:00Z"/>
              </w:rPr>
            </w:pPr>
            <w:ins w:id="549" w:author="Assaf" w:date="2010-09-22T18:03:00Z">
              <w:r>
                <w:t>Windows Power Management support</w:t>
              </w:r>
            </w:ins>
          </w:p>
        </w:tc>
        <w:tc>
          <w:tcPr>
            <w:tcW w:w="6120" w:type="dxa"/>
            <w:tcPrChange w:id="550" w:author="Assaf" w:date="2010-09-29T12:32:00Z">
              <w:tcPr>
                <w:tcW w:w="0" w:type="auto"/>
              </w:tcPr>
            </w:tcPrChange>
          </w:tcPr>
          <w:p w:rsidR="00335823" w:rsidRDefault="00BC3C71" w:rsidP="001012D1">
            <w:pPr>
              <w:pStyle w:val="Reference"/>
              <w:numPr>
                <w:ilvl w:val="0"/>
                <w:numId w:val="0"/>
              </w:numPr>
              <w:rPr>
                <w:ins w:id="551" w:author="Assaf" w:date="2010-09-22T18:03:00Z"/>
              </w:rPr>
            </w:pPr>
            <w:ins w:id="552" w:author="Assaf" w:date="2010-09-22T18:04:00Z">
              <w:r>
                <w:fldChar w:fldCharType="begin"/>
              </w:r>
              <w:r w:rsidR="00335823">
                <w:instrText xml:space="preserve"> HYPERLINK "http://msdn.microsoft.com/en-us/library/aa447554.aspx" </w:instrText>
              </w:r>
              <w:r>
                <w:fldChar w:fldCharType="separate"/>
              </w:r>
              <w:r w:rsidR="00335823">
                <w:rPr>
                  <w:rStyle w:val="Hyperlink"/>
                </w:rPr>
                <w:t>http://msdn.microsoft.com/en-us/library/aa447554.aspx</w:t>
              </w:r>
              <w:r>
                <w:fldChar w:fldCharType="end"/>
              </w:r>
            </w:ins>
          </w:p>
        </w:tc>
        <w:tc>
          <w:tcPr>
            <w:tcW w:w="2052" w:type="dxa"/>
            <w:tcPrChange w:id="553" w:author="Assaf" w:date="2010-09-29T12:32:00Z">
              <w:tcPr>
                <w:tcW w:w="0" w:type="auto"/>
              </w:tcPr>
            </w:tcPrChange>
          </w:tcPr>
          <w:p w:rsidR="00BC3C71" w:rsidRDefault="00F36A93" w:rsidP="00BC3C71">
            <w:pPr>
              <w:pStyle w:val="Reference"/>
              <w:numPr>
                <w:ilvl w:val="0"/>
                <w:numId w:val="0"/>
              </w:numPr>
              <w:rPr>
                <w:ins w:id="554" w:author="Assaf" w:date="2010-09-22T18:03:00Z"/>
              </w:rPr>
              <w:pPrChange w:id="555" w:author="Assaf" w:date="2010-09-29T12:33:00Z">
                <w:pPr>
                  <w:pStyle w:val="Reference"/>
                  <w:numPr>
                    <w:numId w:val="0"/>
                  </w:numPr>
                  <w:tabs>
                    <w:tab w:val="clear" w:pos="1296"/>
                  </w:tabs>
                  <w:ind w:left="0" w:right="0" w:firstLine="0"/>
                </w:pPr>
              </w:pPrChange>
            </w:pPr>
            <w:ins w:id="556" w:author="Assaf" w:date="2010-09-22T18:04:00Z">
              <w:r>
                <w:t>Used to collect general power state statistics</w:t>
              </w:r>
            </w:ins>
          </w:p>
        </w:tc>
      </w:tr>
      <w:tr w:rsidR="0056356B" w:rsidTr="0056356B">
        <w:trPr>
          <w:ins w:id="557" w:author="Assaf" w:date="2010-09-29T12:25:00Z"/>
        </w:trPr>
        <w:tc>
          <w:tcPr>
            <w:tcW w:w="2268" w:type="dxa"/>
            <w:tcPrChange w:id="558" w:author="Assaf" w:date="2010-09-29T12:32:00Z">
              <w:tcPr>
                <w:tcW w:w="0" w:type="auto"/>
              </w:tcPr>
            </w:tcPrChange>
          </w:tcPr>
          <w:p w:rsidR="00102221" w:rsidRDefault="00102221" w:rsidP="001012D1">
            <w:pPr>
              <w:pStyle w:val="Reference"/>
              <w:numPr>
                <w:ilvl w:val="0"/>
                <w:numId w:val="0"/>
              </w:numPr>
              <w:rPr>
                <w:ins w:id="559" w:author="Assaf" w:date="2010-09-29T12:25:00Z"/>
              </w:rPr>
            </w:pPr>
            <w:ins w:id="560" w:author="Assaf" w:date="2010-09-29T12:26:00Z">
              <w:r w:rsidRPr="00102221">
                <w:t>Comparison of MANET routing protocols using a scaled indoor wireless grid</w:t>
              </w:r>
            </w:ins>
          </w:p>
        </w:tc>
        <w:tc>
          <w:tcPr>
            <w:tcW w:w="6120" w:type="dxa"/>
            <w:tcPrChange w:id="561" w:author="Assaf" w:date="2010-09-29T12:32:00Z">
              <w:tcPr>
                <w:tcW w:w="0" w:type="auto"/>
              </w:tcPr>
            </w:tcPrChange>
          </w:tcPr>
          <w:p w:rsidR="00102221" w:rsidRDefault="00BC3C71" w:rsidP="001012D1">
            <w:pPr>
              <w:pStyle w:val="Reference"/>
              <w:numPr>
                <w:ilvl w:val="0"/>
                <w:numId w:val="0"/>
              </w:numPr>
              <w:rPr>
                <w:ins w:id="562" w:author="Assaf" w:date="2010-09-29T12:25:00Z"/>
              </w:rPr>
            </w:pPr>
            <w:ins w:id="563" w:author="Assaf" w:date="2010-09-29T12:26:00Z">
              <w:r>
                <w:fldChar w:fldCharType="begin"/>
              </w:r>
              <w:r w:rsidR="00102221">
                <w:instrText xml:space="preserve"> HYPERLINK "</w:instrText>
              </w:r>
              <w:r w:rsidR="00102221" w:rsidRPr="00102221">
                <w:instrText>http://portal.acm.org/citation.cfm?id=1413939.1413946</w:instrText>
              </w:r>
              <w:r w:rsidR="00102221">
                <w:instrText xml:space="preserve">" </w:instrText>
              </w:r>
              <w:r>
                <w:fldChar w:fldCharType="separate"/>
              </w:r>
              <w:r w:rsidR="00102221" w:rsidRPr="008B4256">
                <w:rPr>
                  <w:rStyle w:val="Hyperlink"/>
                </w:rPr>
                <w:t>http://portal.acm.org/citation.cfm?id=1413939.1413946</w:t>
              </w:r>
              <w:r>
                <w:fldChar w:fldCharType="end"/>
              </w:r>
            </w:ins>
          </w:p>
        </w:tc>
        <w:tc>
          <w:tcPr>
            <w:tcW w:w="2052" w:type="dxa"/>
            <w:tcPrChange w:id="564" w:author="Assaf" w:date="2010-09-29T12:32:00Z">
              <w:tcPr>
                <w:tcW w:w="0" w:type="auto"/>
              </w:tcPr>
            </w:tcPrChange>
          </w:tcPr>
          <w:p w:rsidR="00102221" w:rsidRPr="0056356B" w:rsidRDefault="00F36A93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65" w:author="Assaf" w:date="2010-09-29T12:25:00Z"/>
              </w:rPr>
            </w:pPr>
            <w:ins w:id="566" w:author="Assaf" w:date="2010-09-29T12:31:00Z">
              <w:r>
                <w:t xml:space="preserve">Related </w:t>
              </w:r>
            </w:ins>
            <w:ins w:id="567" w:author="Assaf" w:date="2010-09-29T12:26:00Z">
              <w:r>
                <w:t>Paper</w:t>
              </w:r>
            </w:ins>
          </w:p>
        </w:tc>
      </w:tr>
      <w:tr w:rsidR="0056356B" w:rsidTr="0056356B">
        <w:trPr>
          <w:ins w:id="568" w:author="Assaf" w:date="2010-09-29T12:26:00Z"/>
        </w:trPr>
        <w:tc>
          <w:tcPr>
            <w:tcW w:w="2268" w:type="dxa"/>
            <w:tcPrChange w:id="569" w:author="Assaf" w:date="2010-09-29T12:32:00Z">
              <w:tcPr>
                <w:tcW w:w="0" w:type="auto"/>
              </w:tcPr>
            </w:tcPrChange>
          </w:tcPr>
          <w:p w:rsidR="00102221" w:rsidRPr="00102221" w:rsidRDefault="0056356B" w:rsidP="001012D1">
            <w:pPr>
              <w:pStyle w:val="Reference"/>
              <w:numPr>
                <w:ilvl w:val="0"/>
                <w:numId w:val="0"/>
              </w:numPr>
              <w:rPr>
                <w:ins w:id="570" w:author="Assaf" w:date="2010-09-29T12:26:00Z"/>
              </w:rPr>
            </w:pPr>
            <w:ins w:id="571" w:author="Assaf" w:date="2010-09-29T12:30:00Z">
              <w:r>
                <w:t>Performance Evaluation AODV routing protocol on ad</w:t>
              </w:r>
            </w:ins>
            <w:ins w:id="572" w:author="Assaf" w:date="2010-09-29T12:31:00Z">
              <w:r>
                <w:t xml:space="preserve"> hoc hybrid network testbed using PDAs</w:t>
              </w:r>
            </w:ins>
          </w:p>
        </w:tc>
        <w:tc>
          <w:tcPr>
            <w:tcW w:w="6120" w:type="dxa"/>
            <w:tcPrChange w:id="573" w:author="Assaf" w:date="2010-09-29T12:32:00Z">
              <w:tcPr>
                <w:tcW w:w="0" w:type="auto"/>
              </w:tcPr>
            </w:tcPrChange>
          </w:tcPr>
          <w:p w:rsidR="00102221" w:rsidRDefault="00BC3C71" w:rsidP="001012D1">
            <w:pPr>
              <w:pStyle w:val="Reference"/>
              <w:numPr>
                <w:ilvl w:val="0"/>
                <w:numId w:val="0"/>
              </w:numPr>
              <w:rPr>
                <w:ins w:id="574" w:author="Assaf" w:date="2010-09-29T12:26:00Z"/>
              </w:rPr>
            </w:pPr>
            <w:ins w:id="575" w:author="Assaf" w:date="2010-09-29T12:28:00Z">
              <w:r>
                <w:fldChar w:fldCharType="begin"/>
              </w:r>
              <w:r w:rsidR="00102221">
                <w:instrText xml:space="preserve"> HYPERLINK "</w:instrText>
              </w:r>
            </w:ins>
            <w:ins w:id="576" w:author="Assaf" w:date="2010-09-29T12:26:00Z">
              <w:r w:rsidR="00102221" w:rsidRPr="00102221">
                <w:instrText>http://ieeexplore.ieee.org/xpl/freeabs_all.jsp?reload=true&amp;arnumber=1635480</w:instrText>
              </w:r>
            </w:ins>
            <w:ins w:id="577" w:author="Assaf" w:date="2010-09-29T12:28:00Z">
              <w:r w:rsidR="00102221">
                <w:instrText xml:space="preserve">" </w:instrText>
              </w:r>
              <w:r>
                <w:fldChar w:fldCharType="separate"/>
              </w:r>
            </w:ins>
            <w:ins w:id="578" w:author="Assaf" w:date="2010-09-29T12:26:00Z">
              <w:r w:rsidR="00102221" w:rsidRPr="008B4256">
                <w:rPr>
                  <w:rStyle w:val="Hyperlink"/>
                </w:rPr>
                <w:t>http://ieeexplore.ieee.org/xpl/freeabs_all.jsp?reload=true&amp;arnumber=1635480</w:t>
              </w:r>
            </w:ins>
            <w:ins w:id="579" w:author="Assaf" w:date="2010-09-29T12:28:00Z">
              <w:r>
                <w:fldChar w:fldCharType="end"/>
              </w:r>
            </w:ins>
          </w:p>
        </w:tc>
        <w:tc>
          <w:tcPr>
            <w:tcW w:w="2052" w:type="dxa"/>
            <w:tcPrChange w:id="580" w:author="Assaf" w:date="2010-09-29T12:32:00Z">
              <w:tcPr>
                <w:tcW w:w="0" w:type="auto"/>
              </w:tcPr>
            </w:tcPrChange>
          </w:tcPr>
          <w:p w:rsidR="00102221" w:rsidRPr="0056356B" w:rsidRDefault="00F36A93" w:rsidP="001012D1">
            <w:pPr>
              <w:pStyle w:val="Reference"/>
              <w:numPr>
                <w:ilvl w:val="0"/>
                <w:numId w:val="0"/>
              </w:numPr>
              <w:ind w:right="0"/>
              <w:rPr>
                <w:ins w:id="581" w:author="Assaf" w:date="2010-09-29T12:26:00Z"/>
              </w:rPr>
            </w:pPr>
            <w:ins w:id="582" w:author="Assaf" w:date="2010-09-29T12:31:00Z">
              <w:r>
                <w:t>Related Paper</w:t>
              </w:r>
            </w:ins>
          </w:p>
        </w:tc>
      </w:tr>
    </w:tbl>
    <w:p w:rsidR="00AF68B4" w:rsidDel="00445791" w:rsidRDefault="00AF68B4" w:rsidP="001012D1">
      <w:pPr>
        <w:pStyle w:val="Reference"/>
        <w:numPr>
          <w:ilvl w:val="0"/>
          <w:numId w:val="0"/>
        </w:numPr>
        <w:rPr>
          <w:del w:id="583" w:author="Assaf" w:date="2010-09-22T18:04:00Z"/>
        </w:rPr>
      </w:pPr>
    </w:p>
    <w:p w:rsidR="001012D1" w:rsidRPr="00CD6855" w:rsidDel="00445791" w:rsidRDefault="001012D1" w:rsidP="001012D1">
      <w:pPr>
        <w:pStyle w:val="Reference"/>
        <w:numPr>
          <w:ilvl w:val="0"/>
          <w:numId w:val="0"/>
        </w:numPr>
        <w:rPr>
          <w:del w:id="584" w:author="Assaf" w:date="2010-09-22T18:04:00Z"/>
        </w:rPr>
      </w:pPr>
    </w:p>
    <w:bookmarkEnd w:id="400"/>
    <w:p w:rsidR="00313FB0" w:rsidRDefault="00313FB0">
      <w:pPr>
        <w:rPr>
          <w:lang w:eastAsia="en-US"/>
        </w:rPr>
      </w:pPr>
    </w:p>
    <w:sectPr w:rsidR="00313FB0" w:rsidSect="004A7B82">
      <w:headerReference w:type="default" r:id="rId16"/>
      <w:footerReference w:type="default" r:id="rId17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08" w:author="1" w:date="2010-09-29T10:03:00Z" w:initials="1">
    <w:p w:rsidR="00D564EB" w:rsidRDefault="00D564EB">
      <w:pPr>
        <w:pStyle w:val="a4"/>
        <w:rPr>
          <w:lang w:bidi="he-IL"/>
        </w:rPr>
      </w:pPr>
      <w:r>
        <w:rPr>
          <w:rStyle w:val="a6"/>
        </w:rPr>
        <w:annotationRef/>
      </w:r>
      <w:r>
        <w:rPr>
          <w:lang w:bidi="he-IL"/>
        </w:rPr>
        <w:t>[Eli] Make it a link or something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5B9" w:rsidRDefault="008F05B9">
      <w:r>
        <w:separator/>
      </w:r>
    </w:p>
  </w:endnote>
  <w:endnote w:type="continuationSeparator" w:id="0">
    <w:p w:rsidR="008F05B9" w:rsidRDefault="008F0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3BD" w:rsidRDefault="00C663BD" w:rsidP="004A07AB">
    <w:pPr>
      <w:pStyle w:val="a9"/>
      <w:rPr>
        <w:sz w:val="16"/>
        <w:szCs w:val="16"/>
      </w:rPr>
    </w:pPr>
  </w:p>
  <w:p w:rsidR="00C663BD" w:rsidRDefault="00C663BD" w:rsidP="004A07AB">
    <w:pPr>
      <w:pStyle w:val="a9"/>
      <w:rPr>
        <w:sz w:val="16"/>
        <w:szCs w:val="16"/>
      </w:rPr>
    </w:pPr>
  </w:p>
  <w:p w:rsidR="00C663BD" w:rsidRPr="008A7473" w:rsidRDefault="00C663BD" w:rsidP="004A07A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5B9" w:rsidRDefault="008F05B9">
      <w:r>
        <w:separator/>
      </w:r>
    </w:p>
  </w:footnote>
  <w:footnote w:type="continuationSeparator" w:id="0">
    <w:p w:rsidR="008F05B9" w:rsidRDefault="008F05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3BD" w:rsidRPr="00391B19" w:rsidRDefault="00C663BD" w:rsidP="007F0343">
    <w:pPr>
      <w:pStyle w:val="a8"/>
      <w:rPr>
        <w:sz w:val="16"/>
        <w:szCs w:val="16"/>
      </w:rPr>
    </w:pPr>
    <w:r w:rsidRPr="00391B19">
      <w:rPr>
        <w:sz w:val="16"/>
        <w:szCs w:val="16"/>
      </w:rPr>
      <w:t>High-Level Design Document</w:t>
    </w:r>
    <w:r>
      <w:rPr>
        <w:sz w:val="16"/>
        <w:szCs w:val="16"/>
      </w:rPr>
      <w:tab/>
    </w:r>
    <w:r>
      <w:rPr>
        <w:sz w:val="16"/>
        <w:szCs w:val="16"/>
      </w:rPr>
      <w:tab/>
    </w:r>
    <w:del w:id="585" w:author="Assaf" w:date="2010-09-22T18:05:00Z">
      <w:r w:rsidDel="007F0343">
        <w:rPr>
          <w:sz w:val="16"/>
          <w:szCs w:val="16"/>
        </w:rPr>
        <w:delText>&lt;</w:delText>
      </w:r>
      <w:r w:rsidR="00F1582C" w:rsidDel="007F0343">
        <w:rPr>
          <w:sz w:val="16"/>
          <w:szCs w:val="16"/>
        </w:rPr>
        <w:delText>Project name here</w:delText>
      </w:r>
      <w:r w:rsidDel="007F0343">
        <w:rPr>
          <w:sz w:val="16"/>
          <w:szCs w:val="16"/>
        </w:rPr>
        <w:delText>&gt;</w:delText>
      </w:r>
    </w:del>
    <w:ins w:id="586" w:author="Assaf" w:date="2010-09-22T18:05:00Z">
      <w:r w:rsidR="007F0343">
        <w:rPr>
          <w:sz w:val="16"/>
          <w:szCs w:val="16"/>
        </w:rPr>
        <w:t>MANET Routing Protocols Benchmarking</w:t>
      </w:r>
    </w:ins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4A063AAA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74B0DDB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F31572"/>
    <w:multiLevelType w:val="hybridMultilevel"/>
    <w:tmpl w:val="5172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43491"/>
    <w:multiLevelType w:val="hybridMultilevel"/>
    <w:tmpl w:val="643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76536"/>
    <w:multiLevelType w:val="hybridMultilevel"/>
    <w:tmpl w:val="707C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B332A"/>
    <w:multiLevelType w:val="hybridMultilevel"/>
    <w:tmpl w:val="9354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5E0187"/>
    <w:multiLevelType w:val="hybridMultilevel"/>
    <w:tmpl w:val="969A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30225"/>
    <w:multiLevelType w:val="hybridMultilevel"/>
    <w:tmpl w:val="1E483158"/>
    <w:lvl w:ilvl="0" w:tplc="283CDEB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8">
    <w:nsid w:val="0E2005DB"/>
    <w:multiLevelType w:val="hybridMultilevel"/>
    <w:tmpl w:val="DD0E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8D358B"/>
    <w:multiLevelType w:val="hybridMultilevel"/>
    <w:tmpl w:val="6FC68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A524BE"/>
    <w:multiLevelType w:val="hybridMultilevel"/>
    <w:tmpl w:val="F098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1E4EFA"/>
    <w:multiLevelType w:val="hybridMultilevel"/>
    <w:tmpl w:val="01D0D3A2"/>
    <w:lvl w:ilvl="0" w:tplc="9DE005EA">
      <w:start w:val="1"/>
      <w:numFmt w:val="decimal"/>
      <w:pStyle w:val="Reference"/>
      <w:lvlText w:val="[%1]"/>
      <w:lvlJc w:val="left"/>
      <w:pPr>
        <w:tabs>
          <w:tab w:val="num" w:pos="1296"/>
        </w:tabs>
        <w:ind w:left="1296" w:hanging="576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16044378"/>
    <w:multiLevelType w:val="hybridMultilevel"/>
    <w:tmpl w:val="E69A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71647E"/>
    <w:multiLevelType w:val="hybridMultilevel"/>
    <w:tmpl w:val="3526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F33644"/>
    <w:multiLevelType w:val="hybridMultilevel"/>
    <w:tmpl w:val="8F04FA0C"/>
    <w:lvl w:ilvl="0" w:tplc="C35C1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97092B"/>
    <w:multiLevelType w:val="hybridMultilevel"/>
    <w:tmpl w:val="A644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0C7D1B"/>
    <w:multiLevelType w:val="hybridMultilevel"/>
    <w:tmpl w:val="0C7AF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EC4D40"/>
    <w:multiLevelType w:val="hybridMultilevel"/>
    <w:tmpl w:val="B978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58089E"/>
    <w:multiLevelType w:val="hybridMultilevel"/>
    <w:tmpl w:val="C2942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4D46AE"/>
    <w:multiLevelType w:val="hybridMultilevel"/>
    <w:tmpl w:val="4B3C8A32"/>
    <w:lvl w:ilvl="0" w:tplc="4CB42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435EFC"/>
    <w:multiLevelType w:val="hybridMultilevel"/>
    <w:tmpl w:val="15022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F0303"/>
    <w:multiLevelType w:val="hybridMultilevel"/>
    <w:tmpl w:val="9E9C4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4C5E81"/>
    <w:multiLevelType w:val="hybridMultilevel"/>
    <w:tmpl w:val="D850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3962D0"/>
    <w:multiLevelType w:val="hybridMultilevel"/>
    <w:tmpl w:val="0DE6938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53D66EB"/>
    <w:multiLevelType w:val="hybridMultilevel"/>
    <w:tmpl w:val="B978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097A21"/>
    <w:multiLevelType w:val="hybridMultilevel"/>
    <w:tmpl w:val="B978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7640F"/>
    <w:multiLevelType w:val="hybridMultilevel"/>
    <w:tmpl w:val="6136C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F38AD"/>
    <w:multiLevelType w:val="multilevel"/>
    <w:tmpl w:val="2FFC4A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C604C70"/>
    <w:multiLevelType w:val="hybridMultilevel"/>
    <w:tmpl w:val="DA76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C12FAC"/>
    <w:multiLevelType w:val="hybridMultilevel"/>
    <w:tmpl w:val="A644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CD70D3"/>
    <w:multiLevelType w:val="multilevel"/>
    <w:tmpl w:val="1966E86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>
    <w:nsid w:val="59CA7574"/>
    <w:multiLevelType w:val="hybridMultilevel"/>
    <w:tmpl w:val="614A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3215C"/>
    <w:multiLevelType w:val="hybridMultilevel"/>
    <w:tmpl w:val="3352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2E1328"/>
    <w:multiLevelType w:val="hybridMultilevel"/>
    <w:tmpl w:val="FDC2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E725EF"/>
    <w:multiLevelType w:val="hybridMultilevel"/>
    <w:tmpl w:val="E69A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0216DE"/>
    <w:multiLevelType w:val="hybridMultilevel"/>
    <w:tmpl w:val="3398AF56"/>
    <w:lvl w:ilvl="0" w:tplc="C84A6B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0748C4"/>
    <w:multiLevelType w:val="hybridMultilevel"/>
    <w:tmpl w:val="75CEC3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052F8F"/>
    <w:multiLevelType w:val="hybridMultilevel"/>
    <w:tmpl w:val="F098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CC1000"/>
    <w:multiLevelType w:val="hybridMultilevel"/>
    <w:tmpl w:val="93CC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76EE5"/>
    <w:multiLevelType w:val="hybridMultilevel"/>
    <w:tmpl w:val="7C343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274A8E"/>
    <w:multiLevelType w:val="hybridMultilevel"/>
    <w:tmpl w:val="FDC2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342E6D"/>
    <w:multiLevelType w:val="hybridMultilevel"/>
    <w:tmpl w:val="8F04FA0C"/>
    <w:lvl w:ilvl="0" w:tplc="C35C1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9F6E33"/>
    <w:multiLevelType w:val="hybridMultilevel"/>
    <w:tmpl w:val="4AA6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A22CC2"/>
    <w:multiLevelType w:val="hybridMultilevel"/>
    <w:tmpl w:val="9618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0"/>
  </w:num>
  <w:num w:numId="4">
    <w:abstractNumId w:val="11"/>
  </w:num>
  <w:num w:numId="5">
    <w:abstractNumId w:val="23"/>
  </w:num>
  <w:num w:numId="6">
    <w:abstractNumId w:val="17"/>
  </w:num>
  <w:num w:numId="7">
    <w:abstractNumId w:val="8"/>
  </w:num>
  <w:num w:numId="8">
    <w:abstractNumId w:val="20"/>
  </w:num>
  <w:num w:numId="9">
    <w:abstractNumId w:val="15"/>
  </w:num>
  <w:num w:numId="10">
    <w:abstractNumId w:val="13"/>
  </w:num>
  <w:num w:numId="11">
    <w:abstractNumId w:val="37"/>
  </w:num>
  <w:num w:numId="12">
    <w:abstractNumId w:val="10"/>
  </w:num>
  <w:num w:numId="13">
    <w:abstractNumId w:val="9"/>
  </w:num>
  <w:num w:numId="14">
    <w:abstractNumId w:val="28"/>
  </w:num>
  <w:num w:numId="15">
    <w:abstractNumId w:val="25"/>
  </w:num>
  <w:num w:numId="16">
    <w:abstractNumId w:val="38"/>
  </w:num>
  <w:num w:numId="17">
    <w:abstractNumId w:val="16"/>
  </w:num>
  <w:num w:numId="18">
    <w:abstractNumId w:val="3"/>
  </w:num>
  <w:num w:numId="19">
    <w:abstractNumId w:val="5"/>
  </w:num>
  <w:num w:numId="20">
    <w:abstractNumId w:val="36"/>
  </w:num>
  <w:num w:numId="21">
    <w:abstractNumId w:val="43"/>
  </w:num>
  <w:num w:numId="22">
    <w:abstractNumId w:val="39"/>
  </w:num>
  <w:num w:numId="23">
    <w:abstractNumId w:val="2"/>
  </w:num>
  <w:num w:numId="24">
    <w:abstractNumId w:val="42"/>
  </w:num>
  <w:num w:numId="25">
    <w:abstractNumId w:val="21"/>
  </w:num>
  <w:num w:numId="26">
    <w:abstractNumId w:val="34"/>
  </w:num>
  <w:num w:numId="27">
    <w:abstractNumId w:val="24"/>
  </w:num>
  <w:num w:numId="28">
    <w:abstractNumId w:val="4"/>
  </w:num>
  <w:num w:numId="29">
    <w:abstractNumId w:val="19"/>
  </w:num>
  <w:num w:numId="30">
    <w:abstractNumId w:val="30"/>
    <w:lvlOverride w:ilvl="0">
      <w:startOverride w:val="1"/>
    </w:lvlOverride>
  </w:num>
  <w:num w:numId="31">
    <w:abstractNumId w:val="32"/>
  </w:num>
  <w:num w:numId="32">
    <w:abstractNumId w:val="29"/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2"/>
  </w:num>
  <w:num w:numId="36">
    <w:abstractNumId w:val="7"/>
  </w:num>
  <w:num w:numId="37">
    <w:abstractNumId w:val="40"/>
  </w:num>
  <w:num w:numId="38">
    <w:abstractNumId w:val="18"/>
  </w:num>
  <w:num w:numId="39">
    <w:abstractNumId w:val="33"/>
  </w:num>
  <w:num w:numId="40">
    <w:abstractNumId w:val="35"/>
  </w:num>
  <w:num w:numId="41">
    <w:abstractNumId w:val="26"/>
  </w:num>
  <w:num w:numId="42">
    <w:abstractNumId w:val="6"/>
  </w:num>
  <w:num w:numId="43">
    <w:abstractNumId w:val="41"/>
  </w:num>
  <w:num w:numId="44">
    <w:abstractNumId w:val="22"/>
  </w:num>
  <w:num w:numId="45">
    <w:abstractNumId w:val="31"/>
  </w:num>
  <w:num w:numId="46">
    <w:abstractNumId w:val="1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7F61CD"/>
    <w:rsid w:val="00000F21"/>
    <w:rsid w:val="0000120B"/>
    <w:rsid w:val="000025F3"/>
    <w:rsid w:val="00004146"/>
    <w:rsid w:val="00004826"/>
    <w:rsid w:val="00005600"/>
    <w:rsid w:val="00006937"/>
    <w:rsid w:val="000070E0"/>
    <w:rsid w:val="000079B1"/>
    <w:rsid w:val="00010CE4"/>
    <w:rsid w:val="000112D1"/>
    <w:rsid w:val="000124F1"/>
    <w:rsid w:val="00012697"/>
    <w:rsid w:val="00014DAD"/>
    <w:rsid w:val="000158F4"/>
    <w:rsid w:val="00016B36"/>
    <w:rsid w:val="000177AD"/>
    <w:rsid w:val="00022574"/>
    <w:rsid w:val="00023805"/>
    <w:rsid w:val="0002416B"/>
    <w:rsid w:val="000253D3"/>
    <w:rsid w:val="00026C4E"/>
    <w:rsid w:val="000308BB"/>
    <w:rsid w:val="00040360"/>
    <w:rsid w:val="00040423"/>
    <w:rsid w:val="00040F16"/>
    <w:rsid w:val="00041D22"/>
    <w:rsid w:val="00041D4F"/>
    <w:rsid w:val="0004276B"/>
    <w:rsid w:val="00043811"/>
    <w:rsid w:val="00045AEA"/>
    <w:rsid w:val="0004632C"/>
    <w:rsid w:val="000478DF"/>
    <w:rsid w:val="00047DE7"/>
    <w:rsid w:val="0005259B"/>
    <w:rsid w:val="000543A8"/>
    <w:rsid w:val="00054BBC"/>
    <w:rsid w:val="0005551B"/>
    <w:rsid w:val="000562DA"/>
    <w:rsid w:val="00057E47"/>
    <w:rsid w:val="00060E4E"/>
    <w:rsid w:val="00062523"/>
    <w:rsid w:val="000631A1"/>
    <w:rsid w:val="00063C02"/>
    <w:rsid w:val="00063C9E"/>
    <w:rsid w:val="00064AAB"/>
    <w:rsid w:val="00071970"/>
    <w:rsid w:val="00074C05"/>
    <w:rsid w:val="00076FDD"/>
    <w:rsid w:val="00077E48"/>
    <w:rsid w:val="00077EFA"/>
    <w:rsid w:val="000828E9"/>
    <w:rsid w:val="00083166"/>
    <w:rsid w:val="00085846"/>
    <w:rsid w:val="00085C6C"/>
    <w:rsid w:val="00087E8F"/>
    <w:rsid w:val="00094207"/>
    <w:rsid w:val="000943F6"/>
    <w:rsid w:val="000944BC"/>
    <w:rsid w:val="00095AB5"/>
    <w:rsid w:val="00095ACA"/>
    <w:rsid w:val="000A1854"/>
    <w:rsid w:val="000A1A31"/>
    <w:rsid w:val="000A2BE4"/>
    <w:rsid w:val="000A36AD"/>
    <w:rsid w:val="000A61D1"/>
    <w:rsid w:val="000A766D"/>
    <w:rsid w:val="000A7ADC"/>
    <w:rsid w:val="000B47DA"/>
    <w:rsid w:val="000C01BA"/>
    <w:rsid w:val="000C1116"/>
    <w:rsid w:val="000C1B4F"/>
    <w:rsid w:val="000C20E2"/>
    <w:rsid w:val="000C24DE"/>
    <w:rsid w:val="000C3EFB"/>
    <w:rsid w:val="000C4579"/>
    <w:rsid w:val="000C4E6F"/>
    <w:rsid w:val="000C5D23"/>
    <w:rsid w:val="000D0398"/>
    <w:rsid w:val="000D03D1"/>
    <w:rsid w:val="000D1284"/>
    <w:rsid w:val="000D1816"/>
    <w:rsid w:val="000D19FC"/>
    <w:rsid w:val="000D3966"/>
    <w:rsid w:val="000D4EEF"/>
    <w:rsid w:val="000D5509"/>
    <w:rsid w:val="000D64C1"/>
    <w:rsid w:val="000D755A"/>
    <w:rsid w:val="000D76CD"/>
    <w:rsid w:val="000E1111"/>
    <w:rsid w:val="000E1266"/>
    <w:rsid w:val="000E1823"/>
    <w:rsid w:val="000E1ABE"/>
    <w:rsid w:val="000E2742"/>
    <w:rsid w:val="000E289E"/>
    <w:rsid w:val="000E3E03"/>
    <w:rsid w:val="000E76D0"/>
    <w:rsid w:val="000F07EE"/>
    <w:rsid w:val="000F13E9"/>
    <w:rsid w:val="000F3157"/>
    <w:rsid w:val="000F3F21"/>
    <w:rsid w:val="000F5E5C"/>
    <w:rsid w:val="000F68C5"/>
    <w:rsid w:val="000F7E76"/>
    <w:rsid w:val="001006E3"/>
    <w:rsid w:val="00100E94"/>
    <w:rsid w:val="001012D1"/>
    <w:rsid w:val="00102221"/>
    <w:rsid w:val="00102A88"/>
    <w:rsid w:val="00103D1B"/>
    <w:rsid w:val="0010422F"/>
    <w:rsid w:val="0010656D"/>
    <w:rsid w:val="00107DF6"/>
    <w:rsid w:val="00110245"/>
    <w:rsid w:val="00111942"/>
    <w:rsid w:val="00112917"/>
    <w:rsid w:val="0011346B"/>
    <w:rsid w:val="00113687"/>
    <w:rsid w:val="00115144"/>
    <w:rsid w:val="00115389"/>
    <w:rsid w:val="00116553"/>
    <w:rsid w:val="001170C7"/>
    <w:rsid w:val="0012295A"/>
    <w:rsid w:val="001241F0"/>
    <w:rsid w:val="00124571"/>
    <w:rsid w:val="00124EAA"/>
    <w:rsid w:val="00125314"/>
    <w:rsid w:val="001267EB"/>
    <w:rsid w:val="0013071E"/>
    <w:rsid w:val="00131856"/>
    <w:rsid w:val="00131AE8"/>
    <w:rsid w:val="00132DE2"/>
    <w:rsid w:val="001367D7"/>
    <w:rsid w:val="00137BF1"/>
    <w:rsid w:val="00140874"/>
    <w:rsid w:val="0014666B"/>
    <w:rsid w:val="00146695"/>
    <w:rsid w:val="00146702"/>
    <w:rsid w:val="001472BD"/>
    <w:rsid w:val="00150280"/>
    <w:rsid w:val="00150731"/>
    <w:rsid w:val="00150735"/>
    <w:rsid w:val="001507FA"/>
    <w:rsid w:val="0015188A"/>
    <w:rsid w:val="00153CA8"/>
    <w:rsid w:val="00154512"/>
    <w:rsid w:val="00155C4D"/>
    <w:rsid w:val="00155F77"/>
    <w:rsid w:val="00156656"/>
    <w:rsid w:val="0016076D"/>
    <w:rsid w:val="0016212A"/>
    <w:rsid w:val="0016305F"/>
    <w:rsid w:val="001634C8"/>
    <w:rsid w:val="001651C5"/>
    <w:rsid w:val="0016689D"/>
    <w:rsid w:val="00166AF3"/>
    <w:rsid w:val="0017124E"/>
    <w:rsid w:val="0017211D"/>
    <w:rsid w:val="00172631"/>
    <w:rsid w:val="0017441B"/>
    <w:rsid w:val="00174F1A"/>
    <w:rsid w:val="0018372C"/>
    <w:rsid w:val="001853A4"/>
    <w:rsid w:val="0018556A"/>
    <w:rsid w:val="001857CA"/>
    <w:rsid w:val="00187507"/>
    <w:rsid w:val="00187B48"/>
    <w:rsid w:val="001910C5"/>
    <w:rsid w:val="00191F52"/>
    <w:rsid w:val="001927CC"/>
    <w:rsid w:val="00194645"/>
    <w:rsid w:val="00195D0B"/>
    <w:rsid w:val="00197089"/>
    <w:rsid w:val="0019795D"/>
    <w:rsid w:val="001A5B8B"/>
    <w:rsid w:val="001A78C4"/>
    <w:rsid w:val="001B1377"/>
    <w:rsid w:val="001B1CB4"/>
    <w:rsid w:val="001B3C8E"/>
    <w:rsid w:val="001B4C3D"/>
    <w:rsid w:val="001B56C7"/>
    <w:rsid w:val="001B6EA2"/>
    <w:rsid w:val="001B7BC2"/>
    <w:rsid w:val="001C0DF8"/>
    <w:rsid w:val="001C0EE9"/>
    <w:rsid w:val="001C1946"/>
    <w:rsid w:val="001C2DCD"/>
    <w:rsid w:val="001C5A92"/>
    <w:rsid w:val="001C6A6C"/>
    <w:rsid w:val="001C7C6E"/>
    <w:rsid w:val="001D29BE"/>
    <w:rsid w:val="001D40B3"/>
    <w:rsid w:val="001D41E5"/>
    <w:rsid w:val="001D492D"/>
    <w:rsid w:val="001D53E4"/>
    <w:rsid w:val="001D5FCD"/>
    <w:rsid w:val="001D657F"/>
    <w:rsid w:val="001D79E6"/>
    <w:rsid w:val="001D7B74"/>
    <w:rsid w:val="001E1752"/>
    <w:rsid w:val="001E3797"/>
    <w:rsid w:val="001E4622"/>
    <w:rsid w:val="001E48F2"/>
    <w:rsid w:val="001E557B"/>
    <w:rsid w:val="001E5FC7"/>
    <w:rsid w:val="001E6896"/>
    <w:rsid w:val="001E6F11"/>
    <w:rsid w:val="001E7093"/>
    <w:rsid w:val="001E7693"/>
    <w:rsid w:val="001F62A1"/>
    <w:rsid w:val="001F6953"/>
    <w:rsid w:val="001F6BD1"/>
    <w:rsid w:val="002038F7"/>
    <w:rsid w:val="00206C48"/>
    <w:rsid w:val="002115F0"/>
    <w:rsid w:val="00211A26"/>
    <w:rsid w:val="00211B75"/>
    <w:rsid w:val="00212429"/>
    <w:rsid w:val="00214AE5"/>
    <w:rsid w:val="00215984"/>
    <w:rsid w:val="00215A18"/>
    <w:rsid w:val="00216117"/>
    <w:rsid w:val="002168D7"/>
    <w:rsid w:val="00217BA1"/>
    <w:rsid w:val="0022098E"/>
    <w:rsid w:val="00220D61"/>
    <w:rsid w:val="00221CD7"/>
    <w:rsid w:val="00222374"/>
    <w:rsid w:val="002233BB"/>
    <w:rsid w:val="002234E9"/>
    <w:rsid w:val="00226B99"/>
    <w:rsid w:val="00227960"/>
    <w:rsid w:val="00230602"/>
    <w:rsid w:val="00230D9A"/>
    <w:rsid w:val="00230FEC"/>
    <w:rsid w:val="00231CC3"/>
    <w:rsid w:val="002334C4"/>
    <w:rsid w:val="002368A0"/>
    <w:rsid w:val="00236EB0"/>
    <w:rsid w:val="00237CB0"/>
    <w:rsid w:val="00240670"/>
    <w:rsid w:val="00241695"/>
    <w:rsid w:val="00241D79"/>
    <w:rsid w:val="00244181"/>
    <w:rsid w:val="002449C1"/>
    <w:rsid w:val="00244CFE"/>
    <w:rsid w:val="00244E7D"/>
    <w:rsid w:val="0024576D"/>
    <w:rsid w:val="00247017"/>
    <w:rsid w:val="00247F54"/>
    <w:rsid w:val="00251394"/>
    <w:rsid w:val="0025257A"/>
    <w:rsid w:val="00252A61"/>
    <w:rsid w:val="002530B1"/>
    <w:rsid w:val="00253279"/>
    <w:rsid w:val="0025340B"/>
    <w:rsid w:val="002539AF"/>
    <w:rsid w:val="0025545C"/>
    <w:rsid w:val="00257282"/>
    <w:rsid w:val="00261696"/>
    <w:rsid w:val="00261B2E"/>
    <w:rsid w:val="00261DB4"/>
    <w:rsid w:val="002626C4"/>
    <w:rsid w:val="00263C23"/>
    <w:rsid w:val="00270922"/>
    <w:rsid w:val="002709D8"/>
    <w:rsid w:val="00270D31"/>
    <w:rsid w:val="002711E4"/>
    <w:rsid w:val="00272E08"/>
    <w:rsid w:val="00273B4F"/>
    <w:rsid w:val="00274E57"/>
    <w:rsid w:val="00275A7C"/>
    <w:rsid w:val="002803D1"/>
    <w:rsid w:val="002811BC"/>
    <w:rsid w:val="002826C8"/>
    <w:rsid w:val="00282B98"/>
    <w:rsid w:val="00283558"/>
    <w:rsid w:val="00284D0B"/>
    <w:rsid w:val="0028594A"/>
    <w:rsid w:val="002863C7"/>
    <w:rsid w:val="002868F4"/>
    <w:rsid w:val="00286D90"/>
    <w:rsid w:val="00286E18"/>
    <w:rsid w:val="002919D1"/>
    <w:rsid w:val="00291B1E"/>
    <w:rsid w:val="00292BE9"/>
    <w:rsid w:val="002931C6"/>
    <w:rsid w:val="0029391B"/>
    <w:rsid w:val="0029777E"/>
    <w:rsid w:val="002A231C"/>
    <w:rsid w:val="002A2DE7"/>
    <w:rsid w:val="002A433D"/>
    <w:rsid w:val="002A5510"/>
    <w:rsid w:val="002A6415"/>
    <w:rsid w:val="002A78C2"/>
    <w:rsid w:val="002B163E"/>
    <w:rsid w:val="002B1A66"/>
    <w:rsid w:val="002B2C5F"/>
    <w:rsid w:val="002B3F94"/>
    <w:rsid w:val="002B45EB"/>
    <w:rsid w:val="002B62E7"/>
    <w:rsid w:val="002B6354"/>
    <w:rsid w:val="002C03E9"/>
    <w:rsid w:val="002C30B2"/>
    <w:rsid w:val="002C3D84"/>
    <w:rsid w:val="002C407F"/>
    <w:rsid w:val="002C46C4"/>
    <w:rsid w:val="002D3573"/>
    <w:rsid w:val="002D363E"/>
    <w:rsid w:val="002D4A61"/>
    <w:rsid w:val="002D7886"/>
    <w:rsid w:val="002D79FC"/>
    <w:rsid w:val="002D7AB5"/>
    <w:rsid w:val="002D7ED9"/>
    <w:rsid w:val="002E0C17"/>
    <w:rsid w:val="002E11C4"/>
    <w:rsid w:val="002E1945"/>
    <w:rsid w:val="002E1B74"/>
    <w:rsid w:val="002E2234"/>
    <w:rsid w:val="002E29F5"/>
    <w:rsid w:val="002E3570"/>
    <w:rsid w:val="002E74AB"/>
    <w:rsid w:val="002E78EC"/>
    <w:rsid w:val="002E7AB2"/>
    <w:rsid w:val="002F0F16"/>
    <w:rsid w:val="002F1C84"/>
    <w:rsid w:val="002F1CBD"/>
    <w:rsid w:val="002F207C"/>
    <w:rsid w:val="002F3DFD"/>
    <w:rsid w:val="00300214"/>
    <w:rsid w:val="00304968"/>
    <w:rsid w:val="0030540F"/>
    <w:rsid w:val="00305E7D"/>
    <w:rsid w:val="00312B85"/>
    <w:rsid w:val="00313445"/>
    <w:rsid w:val="00313796"/>
    <w:rsid w:val="00313FB0"/>
    <w:rsid w:val="003144E7"/>
    <w:rsid w:val="00315CFB"/>
    <w:rsid w:val="00316A09"/>
    <w:rsid w:val="00316DBC"/>
    <w:rsid w:val="00320A2C"/>
    <w:rsid w:val="00324BA9"/>
    <w:rsid w:val="0032512A"/>
    <w:rsid w:val="0032591F"/>
    <w:rsid w:val="00325C09"/>
    <w:rsid w:val="00326ADE"/>
    <w:rsid w:val="00326AE1"/>
    <w:rsid w:val="00327695"/>
    <w:rsid w:val="0033006B"/>
    <w:rsid w:val="00332697"/>
    <w:rsid w:val="00332D3D"/>
    <w:rsid w:val="00333F40"/>
    <w:rsid w:val="00334D60"/>
    <w:rsid w:val="00335823"/>
    <w:rsid w:val="00336506"/>
    <w:rsid w:val="00336BD7"/>
    <w:rsid w:val="00336E0D"/>
    <w:rsid w:val="00337AA1"/>
    <w:rsid w:val="00337C7B"/>
    <w:rsid w:val="00341231"/>
    <w:rsid w:val="00341A22"/>
    <w:rsid w:val="003422DA"/>
    <w:rsid w:val="00342A9E"/>
    <w:rsid w:val="003437FD"/>
    <w:rsid w:val="00343EE5"/>
    <w:rsid w:val="003440A8"/>
    <w:rsid w:val="0034537D"/>
    <w:rsid w:val="003478E7"/>
    <w:rsid w:val="003517CA"/>
    <w:rsid w:val="0035364E"/>
    <w:rsid w:val="0035457E"/>
    <w:rsid w:val="00356E67"/>
    <w:rsid w:val="0036013B"/>
    <w:rsid w:val="003603BE"/>
    <w:rsid w:val="00363095"/>
    <w:rsid w:val="0036360A"/>
    <w:rsid w:val="00366A8C"/>
    <w:rsid w:val="00371A32"/>
    <w:rsid w:val="00371D31"/>
    <w:rsid w:val="00371EC1"/>
    <w:rsid w:val="00371F3D"/>
    <w:rsid w:val="00372BE6"/>
    <w:rsid w:val="00372D00"/>
    <w:rsid w:val="00373207"/>
    <w:rsid w:val="00373C9F"/>
    <w:rsid w:val="003762DF"/>
    <w:rsid w:val="0037649F"/>
    <w:rsid w:val="0037774E"/>
    <w:rsid w:val="00377DCE"/>
    <w:rsid w:val="003810CF"/>
    <w:rsid w:val="003812BD"/>
    <w:rsid w:val="00381776"/>
    <w:rsid w:val="00381DB3"/>
    <w:rsid w:val="00381F8F"/>
    <w:rsid w:val="0038314F"/>
    <w:rsid w:val="00385BB8"/>
    <w:rsid w:val="003866A3"/>
    <w:rsid w:val="00391A70"/>
    <w:rsid w:val="00391B19"/>
    <w:rsid w:val="00392579"/>
    <w:rsid w:val="00395F3B"/>
    <w:rsid w:val="00396FF7"/>
    <w:rsid w:val="00397DF4"/>
    <w:rsid w:val="003A159F"/>
    <w:rsid w:val="003A2E92"/>
    <w:rsid w:val="003A3B73"/>
    <w:rsid w:val="003A3D45"/>
    <w:rsid w:val="003A5440"/>
    <w:rsid w:val="003A623D"/>
    <w:rsid w:val="003A75F3"/>
    <w:rsid w:val="003B0328"/>
    <w:rsid w:val="003B045D"/>
    <w:rsid w:val="003B23FE"/>
    <w:rsid w:val="003B3BEA"/>
    <w:rsid w:val="003B4820"/>
    <w:rsid w:val="003B4B27"/>
    <w:rsid w:val="003B58F9"/>
    <w:rsid w:val="003B610C"/>
    <w:rsid w:val="003B71E5"/>
    <w:rsid w:val="003C01F6"/>
    <w:rsid w:val="003C1809"/>
    <w:rsid w:val="003C323C"/>
    <w:rsid w:val="003C43BF"/>
    <w:rsid w:val="003C6BDC"/>
    <w:rsid w:val="003D0101"/>
    <w:rsid w:val="003D1389"/>
    <w:rsid w:val="003D2005"/>
    <w:rsid w:val="003D3BCF"/>
    <w:rsid w:val="003D4DF4"/>
    <w:rsid w:val="003D7214"/>
    <w:rsid w:val="003D77C5"/>
    <w:rsid w:val="003E1A95"/>
    <w:rsid w:val="003E291F"/>
    <w:rsid w:val="003E2C68"/>
    <w:rsid w:val="003E303B"/>
    <w:rsid w:val="003E5579"/>
    <w:rsid w:val="003E58DE"/>
    <w:rsid w:val="003E7381"/>
    <w:rsid w:val="003F0A02"/>
    <w:rsid w:val="003F1420"/>
    <w:rsid w:val="003F1867"/>
    <w:rsid w:val="003F2617"/>
    <w:rsid w:val="003F522B"/>
    <w:rsid w:val="003F6A4F"/>
    <w:rsid w:val="003F7D9C"/>
    <w:rsid w:val="00400C7D"/>
    <w:rsid w:val="004037B5"/>
    <w:rsid w:val="00404C7B"/>
    <w:rsid w:val="00404C99"/>
    <w:rsid w:val="00407955"/>
    <w:rsid w:val="0041281C"/>
    <w:rsid w:val="00412BAC"/>
    <w:rsid w:val="00412E23"/>
    <w:rsid w:val="0041337B"/>
    <w:rsid w:val="00413978"/>
    <w:rsid w:val="0041488B"/>
    <w:rsid w:val="004148F8"/>
    <w:rsid w:val="00415FFF"/>
    <w:rsid w:val="00422432"/>
    <w:rsid w:val="004227D6"/>
    <w:rsid w:val="0042413A"/>
    <w:rsid w:val="00426342"/>
    <w:rsid w:val="00426B72"/>
    <w:rsid w:val="00427F2F"/>
    <w:rsid w:val="00430728"/>
    <w:rsid w:val="00430CC8"/>
    <w:rsid w:val="00430E08"/>
    <w:rsid w:val="004316EF"/>
    <w:rsid w:val="00433804"/>
    <w:rsid w:val="00434C3A"/>
    <w:rsid w:val="00435189"/>
    <w:rsid w:val="00435A3D"/>
    <w:rsid w:val="00436E6B"/>
    <w:rsid w:val="0044225B"/>
    <w:rsid w:val="004426C4"/>
    <w:rsid w:val="00443463"/>
    <w:rsid w:val="00445479"/>
    <w:rsid w:val="00445791"/>
    <w:rsid w:val="00445E2F"/>
    <w:rsid w:val="00446650"/>
    <w:rsid w:val="00451CA3"/>
    <w:rsid w:val="004524C0"/>
    <w:rsid w:val="00452D92"/>
    <w:rsid w:val="004533CE"/>
    <w:rsid w:val="00454042"/>
    <w:rsid w:val="0045581C"/>
    <w:rsid w:val="00460360"/>
    <w:rsid w:val="0046283B"/>
    <w:rsid w:val="004631BD"/>
    <w:rsid w:val="004643F2"/>
    <w:rsid w:val="004655E9"/>
    <w:rsid w:val="00465BAD"/>
    <w:rsid w:val="004704EA"/>
    <w:rsid w:val="0047125E"/>
    <w:rsid w:val="00471CB9"/>
    <w:rsid w:val="00471D8F"/>
    <w:rsid w:val="00471E82"/>
    <w:rsid w:val="004757CC"/>
    <w:rsid w:val="004806D5"/>
    <w:rsid w:val="00481E9C"/>
    <w:rsid w:val="00483889"/>
    <w:rsid w:val="0048487E"/>
    <w:rsid w:val="004858A5"/>
    <w:rsid w:val="004873F2"/>
    <w:rsid w:val="00490D69"/>
    <w:rsid w:val="00491DA1"/>
    <w:rsid w:val="00495EBF"/>
    <w:rsid w:val="004963C2"/>
    <w:rsid w:val="004A0012"/>
    <w:rsid w:val="004A07AB"/>
    <w:rsid w:val="004A0D72"/>
    <w:rsid w:val="004A1836"/>
    <w:rsid w:val="004A21C1"/>
    <w:rsid w:val="004A2A90"/>
    <w:rsid w:val="004A3CBC"/>
    <w:rsid w:val="004A3CCB"/>
    <w:rsid w:val="004A429C"/>
    <w:rsid w:val="004A51C0"/>
    <w:rsid w:val="004A5602"/>
    <w:rsid w:val="004A5611"/>
    <w:rsid w:val="004A5BDE"/>
    <w:rsid w:val="004A623B"/>
    <w:rsid w:val="004A657B"/>
    <w:rsid w:val="004A6BE6"/>
    <w:rsid w:val="004A6D8F"/>
    <w:rsid w:val="004A6FAD"/>
    <w:rsid w:val="004A7B82"/>
    <w:rsid w:val="004B155A"/>
    <w:rsid w:val="004B1F9C"/>
    <w:rsid w:val="004B20A0"/>
    <w:rsid w:val="004B2144"/>
    <w:rsid w:val="004B2A69"/>
    <w:rsid w:val="004B3D71"/>
    <w:rsid w:val="004B6D84"/>
    <w:rsid w:val="004B7EAA"/>
    <w:rsid w:val="004C02C6"/>
    <w:rsid w:val="004C0AA6"/>
    <w:rsid w:val="004C1357"/>
    <w:rsid w:val="004C21DB"/>
    <w:rsid w:val="004C3BE8"/>
    <w:rsid w:val="004C4646"/>
    <w:rsid w:val="004C55E9"/>
    <w:rsid w:val="004C70CD"/>
    <w:rsid w:val="004C73AE"/>
    <w:rsid w:val="004C769A"/>
    <w:rsid w:val="004D0338"/>
    <w:rsid w:val="004D0768"/>
    <w:rsid w:val="004D0998"/>
    <w:rsid w:val="004D41CA"/>
    <w:rsid w:val="004D4928"/>
    <w:rsid w:val="004D4B26"/>
    <w:rsid w:val="004D54EA"/>
    <w:rsid w:val="004D64A6"/>
    <w:rsid w:val="004D66B6"/>
    <w:rsid w:val="004D724A"/>
    <w:rsid w:val="004E08AC"/>
    <w:rsid w:val="004E16D8"/>
    <w:rsid w:val="004E211A"/>
    <w:rsid w:val="004E2CF9"/>
    <w:rsid w:val="004E2F19"/>
    <w:rsid w:val="004E3575"/>
    <w:rsid w:val="004E4FBF"/>
    <w:rsid w:val="004E689A"/>
    <w:rsid w:val="004F007A"/>
    <w:rsid w:val="004F0A49"/>
    <w:rsid w:val="004F0F74"/>
    <w:rsid w:val="004F1528"/>
    <w:rsid w:val="004F1567"/>
    <w:rsid w:val="004F1ABE"/>
    <w:rsid w:val="004F1ABF"/>
    <w:rsid w:val="004F2E1A"/>
    <w:rsid w:val="004F741E"/>
    <w:rsid w:val="004F764E"/>
    <w:rsid w:val="00502F32"/>
    <w:rsid w:val="00503029"/>
    <w:rsid w:val="00504F12"/>
    <w:rsid w:val="005059AF"/>
    <w:rsid w:val="00506898"/>
    <w:rsid w:val="0051096F"/>
    <w:rsid w:val="00512188"/>
    <w:rsid w:val="00512E56"/>
    <w:rsid w:val="00517F95"/>
    <w:rsid w:val="005206DE"/>
    <w:rsid w:val="00521026"/>
    <w:rsid w:val="00521CF6"/>
    <w:rsid w:val="005251BA"/>
    <w:rsid w:val="00527CEF"/>
    <w:rsid w:val="005305A7"/>
    <w:rsid w:val="00530DAE"/>
    <w:rsid w:val="00535FB1"/>
    <w:rsid w:val="005360E7"/>
    <w:rsid w:val="00537391"/>
    <w:rsid w:val="00537C95"/>
    <w:rsid w:val="005446DF"/>
    <w:rsid w:val="005469DC"/>
    <w:rsid w:val="005513A6"/>
    <w:rsid w:val="00552815"/>
    <w:rsid w:val="005539FD"/>
    <w:rsid w:val="005564F1"/>
    <w:rsid w:val="005565A4"/>
    <w:rsid w:val="00560167"/>
    <w:rsid w:val="00560748"/>
    <w:rsid w:val="005614EF"/>
    <w:rsid w:val="0056356B"/>
    <w:rsid w:val="005653A6"/>
    <w:rsid w:val="005662E6"/>
    <w:rsid w:val="0056652B"/>
    <w:rsid w:val="00571707"/>
    <w:rsid w:val="00571CEB"/>
    <w:rsid w:val="00573218"/>
    <w:rsid w:val="005745EA"/>
    <w:rsid w:val="005748BC"/>
    <w:rsid w:val="00574F3C"/>
    <w:rsid w:val="00574FB2"/>
    <w:rsid w:val="00577775"/>
    <w:rsid w:val="00577813"/>
    <w:rsid w:val="00580060"/>
    <w:rsid w:val="0058046D"/>
    <w:rsid w:val="00580768"/>
    <w:rsid w:val="00580C99"/>
    <w:rsid w:val="005830AB"/>
    <w:rsid w:val="00583947"/>
    <w:rsid w:val="00587858"/>
    <w:rsid w:val="00587ACE"/>
    <w:rsid w:val="0059032C"/>
    <w:rsid w:val="00590832"/>
    <w:rsid w:val="005911F1"/>
    <w:rsid w:val="0059378B"/>
    <w:rsid w:val="0059393A"/>
    <w:rsid w:val="005950F0"/>
    <w:rsid w:val="005A1B5E"/>
    <w:rsid w:val="005A2BE5"/>
    <w:rsid w:val="005A2C9C"/>
    <w:rsid w:val="005A3660"/>
    <w:rsid w:val="005A45DB"/>
    <w:rsid w:val="005A54ED"/>
    <w:rsid w:val="005A74B4"/>
    <w:rsid w:val="005B0345"/>
    <w:rsid w:val="005B0968"/>
    <w:rsid w:val="005B0D2B"/>
    <w:rsid w:val="005B1336"/>
    <w:rsid w:val="005B1D49"/>
    <w:rsid w:val="005B1F83"/>
    <w:rsid w:val="005B209D"/>
    <w:rsid w:val="005B24FB"/>
    <w:rsid w:val="005B2D60"/>
    <w:rsid w:val="005B3502"/>
    <w:rsid w:val="005B6F27"/>
    <w:rsid w:val="005B714A"/>
    <w:rsid w:val="005C06A7"/>
    <w:rsid w:val="005C07C6"/>
    <w:rsid w:val="005C0B68"/>
    <w:rsid w:val="005C1BBE"/>
    <w:rsid w:val="005C3275"/>
    <w:rsid w:val="005C4F64"/>
    <w:rsid w:val="005C63B9"/>
    <w:rsid w:val="005C7650"/>
    <w:rsid w:val="005D0812"/>
    <w:rsid w:val="005D2F8A"/>
    <w:rsid w:val="005D4848"/>
    <w:rsid w:val="005D57AD"/>
    <w:rsid w:val="005E0650"/>
    <w:rsid w:val="005E737C"/>
    <w:rsid w:val="005E7684"/>
    <w:rsid w:val="005F15D3"/>
    <w:rsid w:val="005F5AB2"/>
    <w:rsid w:val="005F5D1B"/>
    <w:rsid w:val="00602463"/>
    <w:rsid w:val="00603302"/>
    <w:rsid w:val="00603509"/>
    <w:rsid w:val="006040EA"/>
    <w:rsid w:val="00610222"/>
    <w:rsid w:val="00610F4E"/>
    <w:rsid w:val="00612D98"/>
    <w:rsid w:val="00613456"/>
    <w:rsid w:val="006138AB"/>
    <w:rsid w:val="006143BC"/>
    <w:rsid w:val="00614406"/>
    <w:rsid w:val="006153C7"/>
    <w:rsid w:val="0061754B"/>
    <w:rsid w:val="00617659"/>
    <w:rsid w:val="00617925"/>
    <w:rsid w:val="006206F2"/>
    <w:rsid w:val="00620FDA"/>
    <w:rsid w:val="00621E50"/>
    <w:rsid w:val="00622F4B"/>
    <w:rsid w:val="00623E04"/>
    <w:rsid w:val="00625919"/>
    <w:rsid w:val="00625D54"/>
    <w:rsid w:val="00625E4D"/>
    <w:rsid w:val="006272F8"/>
    <w:rsid w:val="00627855"/>
    <w:rsid w:val="006334FB"/>
    <w:rsid w:val="00633F87"/>
    <w:rsid w:val="00636A61"/>
    <w:rsid w:val="00637570"/>
    <w:rsid w:val="0064011D"/>
    <w:rsid w:val="0064032C"/>
    <w:rsid w:val="00640948"/>
    <w:rsid w:val="00640D76"/>
    <w:rsid w:val="006424D5"/>
    <w:rsid w:val="006436E5"/>
    <w:rsid w:val="00643845"/>
    <w:rsid w:val="006461DA"/>
    <w:rsid w:val="0064645E"/>
    <w:rsid w:val="0064683E"/>
    <w:rsid w:val="00647DD2"/>
    <w:rsid w:val="0065290E"/>
    <w:rsid w:val="00652E8C"/>
    <w:rsid w:val="006542A7"/>
    <w:rsid w:val="006545F4"/>
    <w:rsid w:val="00654697"/>
    <w:rsid w:val="006557D0"/>
    <w:rsid w:val="006561A5"/>
    <w:rsid w:val="0065647E"/>
    <w:rsid w:val="00657503"/>
    <w:rsid w:val="006577EC"/>
    <w:rsid w:val="006602D7"/>
    <w:rsid w:val="006607B8"/>
    <w:rsid w:val="00665236"/>
    <w:rsid w:val="00665662"/>
    <w:rsid w:val="00665788"/>
    <w:rsid w:val="00665890"/>
    <w:rsid w:val="00667CE2"/>
    <w:rsid w:val="00667F69"/>
    <w:rsid w:val="00670386"/>
    <w:rsid w:val="0067071F"/>
    <w:rsid w:val="00670B24"/>
    <w:rsid w:val="00671B8B"/>
    <w:rsid w:val="006740F6"/>
    <w:rsid w:val="006750AA"/>
    <w:rsid w:val="00675BBB"/>
    <w:rsid w:val="00675EC7"/>
    <w:rsid w:val="00676A0B"/>
    <w:rsid w:val="00677020"/>
    <w:rsid w:val="00677D5E"/>
    <w:rsid w:val="00680B03"/>
    <w:rsid w:val="0068121E"/>
    <w:rsid w:val="00682BEB"/>
    <w:rsid w:val="00684EAA"/>
    <w:rsid w:val="00685DF9"/>
    <w:rsid w:val="0068620B"/>
    <w:rsid w:val="006879E7"/>
    <w:rsid w:val="00691A6E"/>
    <w:rsid w:val="00691D83"/>
    <w:rsid w:val="00691EE0"/>
    <w:rsid w:val="00692EEC"/>
    <w:rsid w:val="00695B3B"/>
    <w:rsid w:val="00696CB9"/>
    <w:rsid w:val="006A2871"/>
    <w:rsid w:val="006A4D4D"/>
    <w:rsid w:val="006A5145"/>
    <w:rsid w:val="006A6511"/>
    <w:rsid w:val="006A72E2"/>
    <w:rsid w:val="006B37C7"/>
    <w:rsid w:val="006B5132"/>
    <w:rsid w:val="006B5308"/>
    <w:rsid w:val="006B5401"/>
    <w:rsid w:val="006B6E07"/>
    <w:rsid w:val="006C3EB8"/>
    <w:rsid w:val="006C454F"/>
    <w:rsid w:val="006C7592"/>
    <w:rsid w:val="006C7BC9"/>
    <w:rsid w:val="006D14D5"/>
    <w:rsid w:val="006D2EF6"/>
    <w:rsid w:val="006D4CFD"/>
    <w:rsid w:val="006E003A"/>
    <w:rsid w:val="006E3749"/>
    <w:rsid w:val="006E5ED4"/>
    <w:rsid w:val="006E7D68"/>
    <w:rsid w:val="006F0F65"/>
    <w:rsid w:val="006F130F"/>
    <w:rsid w:val="006F1FAF"/>
    <w:rsid w:val="006F279E"/>
    <w:rsid w:val="006F27B0"/>
    <w:rsid w:val="006F5430"/>
    <w:rsid w:val="006F755F"/>
    <w:rsid w:val="006F77F4"/>
    <w:rsid w:val="006F7800"/>
    <w:rsid w:val="006F7834"/>
    <w:rsid w:val="006F7E54"/>
    <w:rsid w:val="00700086"/>
    <w:rsid w:val="00700E0B"/>
    <w:rsid w:val="007019A6"/>
    <w:rsid w:val="00704C6C"/>
    <w:rsid w:val="00704E8F"/>
    <w:rsid w:val="007053E7"/>
    <w:rsid w:val="00705FCC"/>
    <w:rsid w:val="0070718A"/>
    <w:rsid w:val="00710D44"/>
    <w:rsid w:val="00711FCD"/>
    <w:rsid w:val="00712CCA"/>
    <w:rsid w:val="00712E17"/>
    <w:rsid w:val="00715048"/>
    <w:rsid w:val="007157ED"/>
    <w:rsid w:val="00715C61"/>
    <w:rsid w:val="00715D3C"/>
    <w:rsid w:val="00715DA0"/>
    <w:rsid w:val="007208E7"/>
    <w:rsid w:val="0072197B"/>
    <w:rsid w:val="007224C1"/>
    <w:rsid w:val="00724AD0"/>
    <w:rsid w:val="007307C4"/>
    <w:rsid w:val="0073086A"/>
    <w:rsid w:val="007319F8"/>
    <w:rsid w:val="007321D8"/>
    <w:rsid w:val="00733D30"/>
    <w:rsid w:val="007346B6"/>
    <w:rsid w:val="007346E0"/>
    <w:rsid w:val="00734942"/>
    <w:rsid w:val="00734E44"/>
    <w:rsid w:val="00736C0A"/>
    <w:rsid w:val="007371C5"/>
    <w:rsid w:val="00737977"/>
    <w:rsid w:val="00737AB4"/>
    <w:rsid w:val="00740233"/>
    <w:rsid w:val="00741811"/>
    <w:rsid w:val="0074245B"/>
    <w:rsid w:val="00743656"/>
    <w:rsid w:val="00744660"/>
    <w:rsid w:val="00744701"/>
    <w:rsid w:val="00744DA1"/>
    <w:rsid w:val="00745830"/>
    <w:rsid w:val="00745977"/>
    <w:rsid w:val="007465E7"/>
    <w:rsid w:val="00747A95"/>
    <w:rsid w:val="00751734"/>
    <w:rsid w:val="00752608"/>
    <w:rsid w:val="00752A5F"/>
    <w:rsid w:val="00752CC4"/>
    <w:rsid w:val="007557BE"/>
    <w:rsid w:val="00755BCD"/>
    <w:rsid w:val="00755D80"/>
    <w:rsid w:val="00757E4C"/>
    <w:rsid w:val="0076016B"/>
    <w:rsid w:val="00760375"/>
    <w:rsid w:val="0076103A"/>
    <w:rsid w:val="00761E01"/>
    <w:rsid w:val="007633AB"/>
    <w:rsid w:val="00764AD3"/>
    <w:rsid w:val="00765DDB"/>
    <w:rsid w:val="00766ACD"/>
    <w:rsid w:val="00766B93"/>
    <w:rsid w:val="007704A0"/>
    <w:rsid w:val="0077089C"/>
    <w:rsid w:val="007713E3"/>
    <w:rsid w:val="007727C4"/>
    <w:rsid w:val="00775DC7"/>
    <w:rsid w:val="00780136"/>
    <w:rsid w:val="00781572"/>
    <w:rsid w:val="00784D47"/>
    <w:rsid w:val="00790317"/>
    <w:rsid w:val="00790450"/>
    <w:rsid w:val="00790535"/>
    <w:rsid w:val="00790B06"/>
    <w:rsid w:val="007912D6"/>
    <w:rsid w:val="00791375"/>
    <w:rsid w:val="00791C6E"/>
    <w:rsid w:val="00794BBD"/>
    <w:rsid w:val="00795730"/>
    <w:rsid w:val="00796523"/>
    <w:rsid w:val="00796EDE"/>
    <w:rsid w:val="00797826"/>
    <w:rsid w:val="00797ABD"/>
    <w:rsid w:val="00797D1E"/>
    <w:rsid w:val="007A13C2"/>
    <w:rsid w:val="007A4407"/>
    <w:rsid w:val="007A4A54"/>
    <w:rsid w:val="007A755A"/>
    <w:rsid w:val="007A79DB"/>
    <w:rsid w:val="007A7CE8"/>
    <w:rsid w:val="007B0DAF"/>
    <w:rsid w:val="007B180C"/>
    <w:rsid w:val="007B2B18"/>
    <w:rsid w:val="007B2D90"/>
    <w:rsid w:val="007B3728"/>
    <w:rsid w:val="007B42A4"/>
    <w:rsid w:val="007B5687"/>
    <w:rsid w:val="007B5748"/>
    <w:rsid w:val="007B5EB4"/>
    <w:rsid w:val="007B654E"/>
    <w:rsid w:val="007B67B1"/>
    <w:rsid w:val="007B7B3F"/>
    <w:rsid w:val="007C0D43"/>
    <w:rsid w:val="007C25F2"/>
    <w:rsid w:val="007C2B11"/>
    <w:rsid w:val="007C6767"/>
    <w:rsid w:val="007C6BAB"/>
    <w:rsid w:val="007C7638"/>
    <w:rsid w:val="007D03CC"/>
    <w:rsid w:val="007D23B9"/>
    <w:rsid w:val="007D3988"/>
    <w:rsid w:val="007D4E89"/>
    <w:rsid w:val="007D7476"/>
    <w:rsid w:val="007E231C"/>
    <w:rsid w:val="007E482B"/>
    <w:rsid w:val="007E5A08"/>
    <w:rsid w:val="007F0343"/>
    <w:rsid w:val="007F1532"/>
    <w:rsid w:val="007F369B"/>
    <w:rsid w:val="007F61CD"/>
    <w:rsid w:val="008002D2"/>
    <w:rsid w:val="00800FDD"/>
    <w:rsid w:val="00801A7E"/>
    <w:rsid w:val="008026C8"/>
    <w:rsid w:val="008033E9"/>
    <w:rsid w:val="00803BE3"/>
    <w:rsid w:val="00805342"/>
    <w:rsid w:val="0081020E"/>
    <w:rsid w:val="00810702"/>
    <w:rsid w:val="00812821"/>
    <w:rsid w:val="0081416B"/>
    <w:rsid w:val="008165DB"/>
    <w:rsid w:val="00817689"/>
    <w:rsid w:val="008209B3"/>
    <w:rsid w:val="00821D4C"/>
    <w:rsid w:val="008232E4"/>
    <w:rsid w:val="00823BA6"/>
    <w:rsid w:val="008242C5"/>
    <w:rsid w:val="00824EA5"/>
    <w:rsid w:val="00827AE7"/>
    <w:rsid w:val="00827CB9"/>
    <w:rsid w:val="0083098F"/>
    <w:rsid w:val="00831FDB"/>
    <w:rsid w:val="0083277D"/>
    <w:rsid w:val="008329AD"/>
    <w:rsid w:val="00832ADE"/>
    <w:rsid w:val="0083309C"/>
    <w:rsid w:val="00834DEC"/>
    <w:rsid w:val="00835D6F"/>
    <w:rsid w:val="0083723E"/>
    <w:rsid w:val="008372B7"/>
    <w:rsid w:val="008409A2"/>
    <w:rsid w:val="008427BF"/>
    <w:rsid w:val="00844234"/>
    <w:rsid w:val="00845145"/>
    <w:rsid w:val="008459AA"/>
    <w:rsid w:val="00847055"/>
    <w:rsid w:val="00850000"/>
    <w:rsid w:val="00850630"/>
    <w:rsid w:val="00850954"/>
    <w:rsid w:val="00853955"/>
    <w:rsid w:val="00854704"/>
    <w:rsid w:val="00855478"/>
    <w:rsid w:val="00856DD5"/>
    <w:rsid w:val="00860645"/>
    <w:rsid w:val="008611B0"/>
    <w:rsid w:val="0086196B"/>
    <w:rsid w:val="00861B4C"/>
    <w:rsid w:val="00861C9E"/>
    <w:rsid w:val="00862C4D"/>
    <w:rsid w:val="00864882"/>
    <w:rsid w:val="00864BA3"/>
    <w:rsid w:val="00864D20"/>
    <w:rsid w:val="0086532A"/>
    <w:rsid w:val="008701DF"/>
    <w:rsid w:val="0087214C"/>
    <w:rsid w:val="008723B2"/>
    <w:rsid w:val="00872A06"/>
    <w:rsid w:val="00872EDD"/>
    <w:rsid w:val="00872F21"/>
    <w:rsid w:val="00873925"/>
    <w:rsid w:val="008744A1"/>
    <w:rsid w:val="00874B22"/>
    <w:rsid w:val="00875F60"/>
    <w:rsid w:val="0088023E"/>
    <w:rsid w:val="008829EF"/>
    <w:rsid w:val="008841FE"/>
    <w:rsid w:val="008846FD"/>
    <w:rsid w:val="0088585E"/>
    <w:rsid w:val="0088649F"/>
    <w:rsid w:val="008873AE"/>
    <w:rsid w:val="0089186A"/>
    <w:rsid w:val="008937C3"/>
    <w:rsid w:val="00894D1D"/>
    <w:rsid w:val="00894E4D"/>
    <w:rsid w:val="008954FB"/>
    <w:rsid w:val="00895D55"/>
    <w:rsid w:val="00896DA3"/>
    <w:rsid w:val="008A20A7"/>
    <w:rsid w:val="008A36A9"/>
    <w:rsid w:val="008A3C51"/>
    <w:rsid w:val="008A7473"/>
    <w:rsid w:val="008B0414"/>
    <w:rsid w:val="008B105D"/>
    <w:rsid w:val="008B1CC2"/>
    <w:rsid w:val="008B22A9"/>
    <w:rsid w:val="008B274C"/>
    <w:rsid w:val="008B279A"/>
    <w:rsid w:val="008B3854"/>
    <w:rsid w:val="008B3B46"/>
    <w:rsid w:val="008B5FFB"/>
    <w:rsid w:val="008B716C"/>
    <w:rsid w:val="008B71BB"/>
    <w:rsid w:val="008B7484"/>
    <w:rsid w:val="008B7513"/>
    <w:rsid w:val="008B7AAA"/>
    <w:rsid w:val="008C32E1"/>
    <w:rsid w:val="008C36D7"/>
    <w:rsid w:val="008C3C74"/>
    <w:rsid w:val="008C4630"/>
    <w:rsid w:val="008C4F7E"/>
    <w:rsid w:val="008C5444"/>
    <w:rsid w:val="008C5962"/>
    <w:rsid w:val="008C5C8E"/>
    <w:rsid w:val="008C7F51"/>
    <w:rsid w:val="008D0D20"/>
    <w:rsid w:val="008D2EA6"/>
    <w:rsid w:val="008D4CD7"/>
    <w:rsid w:val="008D4EED"/>
    <w:rsid w:val="008D70BF"/>
    <w:rsid w:val="008E0120"/>
    <w:rsid w:val="008E062B"/>
    <w:rsid w:val="008E1798"/>
    <w:rsid w:val="008E2CBF"/>
    <w:rsid w:val="008E36AA"/>
    <w:rsid w:val="008E3893"/>
    <w:rsid w:val="008E38EC"/>
    <w:rsid w:val="008E3FB8"/>
    <w:rsid w:val="008E403B"/>
    <w:rsid w:val="008E636A"/>
    <w:rsid w:val="008E663C"/>
    <w:rsid w:val="008E6F72"/>
    <w:rsid w:val="008E76DB"/>
    <w:rsid w:val="008E7DF5"/>
    <w:rsid w:val="008F01F5"/>
    <w:rsid w:val="008F05B9"/>
    <w:rsid w:val="008F1C08"/>
    <w:rsid w:val="008F2B5B"/>
    <w:rsid w:val="008F58B4"/>
    <w:rsid w:val="008F5BD6"/>
    <w:rsid w:val="008F7B6F"/>
    <w:rsid w:val="008F7BBE"/>
    <w:rsid w:val="00901D7B"/>
    <w:rsid w:val="0090244C"/>
    <w:rsid w:val="00902F96"/>
    <w:rsid w:val="009050A0"/>
    <w:rsid w:val="009051E0"/>
    <w:rsid w:val="009075E3"/>
    <w:rsid w:val="009124EB"/>
    <w:rsid w:val="00912C10"/>
    <w:rsid w:val="0091367E"/>
    <w:rsid w:val="00914464"/>
    <w:rsid w:val="00915527"/>
    <w:rsid w:val="00915676"/>
    <w:rsid w:val="00915A64"/>
    <w:rsid w:val="009170EE"/>
    <w:rsid w:val="0092030D"/>
    <w:rsid w:val="009208EA"/>
    <w:rsid w:val="0092513B"/>
    <w:rsid w:val="00926AFC"/>
    <w:rsid w:val="00931430"/>
    <w:rsid w:val="00933520"/>
    <w:rsid w:val="00935982"/>
    <w:rsid w:val="00936BE8"/>
    <w:rsid w:val="009410B9"/>
    <w:rsid w:val="00944949"/>
    <w:rsid w:val="00946380"/>
    <w:rsid w:val="00946B50"/>
    <w:rsid w:val="00947E1F"/>
    <w:rsid w:val="00950004"/>
    <w:rsid w:val="009506D7"/>
    <w:rsid w:val="00951325"/>
    <w:rsid w:val="0095160F"/>
    <w:rsid w:val="00951E3A"/>
    <w:rsid w:val="00953619"/>
    <w:rsid w:val="009564DC"/>
    <w:rsid w:val="00962E53"/>
    <w:rsid w:val="00963A2F"/>
    <w:rsid w:val="00964AC8"/>
    <w:rsid w:val="00964D5D"/>
    <w:rsid w:val="00965B45"/>
    <w:rsid w:val="00965F9B"/>
    <w:rsid w:val="00966C02"/>
    <w:rsid w:val="0097083B"/>
    <w:rsid w:val="00971F3F"/>
    <w:rsid w:val="00972613"/>
    <w:rsid w:val="00973DBE"/>
    <w:rsid w:val="00975882"/>
    <w:rsid w:val="00977BEF"/>
    <w:rsid w:val="00977DB4"/>
    <w:rsid w:val="00980E39"/>
    <w:rsid w:val="00982B85"/>
    <w:rsid w:val="00982BB8"/>
    <w:rsid w:val="00982E56"/>
    <w:rsid w:val="0098590B"/>
    <w:rsid w:val="00985F00"/>
    <w:rsid w:val="00986C40"/>
    <w:rsid w:val="00987B23"/>
    <w:rsid w:val="00990268"/>
    <w:rsid w:val="00993087"/>
    <w:rsid w:val="00994CA9"/>
    <w:rsid w:val="00996BB8"/>
    <w:rsid w:val="00997849"/>
    <w:rsid w:val="009979A7"/>
    <w:rsid w:val="009A0E13"/>
    <w:rsid w:val="009A1818"/>
    <w:rsid w:val="009A203B"/>
    <w:rsid w:val="009A23B3"/>
    <w:rsid w:val="009A306D"/>
    <w:rsid w:val="009A4992"/>
    <w:rsid w:val="009A50EB"/>
    <w:rsid w:val="009A6499"/>
    <w:rsid w:val="009A7D93"/>
    <w:rsid w:val="009B3C65"/>
    <w:rsid w:val="009B4294"/>
    <w:rsid w:val="009B5E04"/>
    <w:rsid w:val="009C00E9"/>
    <w:rsid w:val="009C3185"/>
    <w:rsid w:val="009C40D6"/>
    <w:rsid w:val="009C463B"/>
    <w:rsid w:val="009C7BAC"/>
    <w:rsid w:val="009D0036"/>
    <w:rsid w:val="009D2193"/>
    <w:rsid w:val="009D21A2"/>
    <w:rsid w:val="009D27D6"/>
    <w:rsid w:val="009D51BB"/>
    <w:rsid w:val="009D573A"/>
    <w:rsid w:val="009D5E20"/>
    <w:rsid w:val="009D6019"/>
    <w:rsid w:val="009D6923"/>
    <w:rsid w:val="009D6D14"/>
    <w:rsid w:val="009E04B9"/>
    <w:rsid w:val="009E1F4A"/>
    <w:rsid w:val="009E20E6"/>
    <w:rsid w:val="009E2F89"/>
    <w:rsid w:val="009E5777"/>
    <w:rsid w:val="009E62AB"/>
    <w:rsid w:val="009E684B"/>
    <w:rsid w:val="009F0A8B"/>
    <w:rsid w:val="009F0D44"/>
    <w:rsid w:val="009F0E48"/>
    <w:rsid w:val="009F10F4"/>
    <w:rsid w:val="009F4595"/>
    <w:rsid w:val="009F4DB9"/>
    <w:rsid w:val="009F54C5"/>
    <w:rsid w:val="009F7125"/>
    <w:rsid w:val="00A00304"/>
    <w:rsid w:val="00A019A6"/>
    <w:rsid w:val="00A01D47"/>
    <w:rsid w:val="00A02FFF"/>
    <w:rsid w:val="00A037FA"/>
    <w:rsid w:val="00A03DAB"/>
    <w:rsid w:val="00A074C2"/>
    <w:rsid w:val="00A105CD"/>
    <w:rsid w:val="00A10A8B"/>
    <w:rsid w:val="00A10CAE"/>
    <w:rsid w:val="00A1173B"/>
    <w:rsid w:val="00A144EC"/>
    <w:rsid w:val="00A14D87"/>
    <w:rsid w:val="00A14F34"/>
    <w:rsid w:val="00A1561F"/>
    <w:rsid w:val="00A20D6A"/>
    <w:rsid w:val="00A22448"/>
    <w:rsid w:val="00A2338B"/>
    <w:rsid w:val="00A233F7"/>
    <w:rsid w:val="00A262F6"/>
    <w:rsid w:val="00A3046D"/>
    <w:rsid w:val="00A31217"/>
    <w:rsid w:val="00A319D4"/>
    <w:rsid w:val="00A33C02"/>
    <w:rsid w:val="00A33D4A"/>
    <w:rsid w:val="00A34459"/>
    <w:rsid w:val="00A37AE3"/>
    <w:rsid w:val="00A41D97"/>
    <w:rsid w:val="00A42E7E"/>
    <w:rsid w:val="00A43068"/>
    <w:rsid w:val="00A437FC"/>
    <w:rsid w:val="00A44F19"/>
    <w:rsid w:val="00A4642F"/>
    <w:rsid w:val="00A469BA"/>
    <w:rsid w:val="00A50DB2"/>
    <w:rsid w:val="00A51803"/>
    <w:rsid w:val="00A519C4"/>
    <w:rsid w:val="00A52D41"/>
    <w:rsid w:val="00A53F3B"/>
    <w:rsid w:val="00A545C0"/>
    <w:rsid w:val="00A550DE"/>
    <w:rsid w:val="00A55727"/>
    <w:rsid w:val="00A5795E"/>
    <w:rsid w:val="00A609D5"/>
    <w:rsid w:val="00A60A28"/>
    <w:rsid w:val="00A61F06"/>
    <w:rsid w:val="00A65412"/>
    <w:rsid w:val="00A66335"/>
    <w:rsid w:val="00A674C8"/>
    <w:rsid w:val="00A70A0B"/>
    <w:rsid w:val="00A72215"/>
    <w:rsid w:val="00A723A0"/>
    <w:rsid w:val="00A72EE8"/>
    <w:rsid w:val="00A74427"/>
    <w:rsid w:val="00A75738"/>
    <w:rsid w:val="00A75957"/>
    <w:rsid w:val="00A762CA"/>
    <w:rsid w:val="00A8367D"/>
    <w:rsid w:val="00A8451D"/>
    <w:rsid w:val="00A86667"/>
    <w:rsid w:val="00A9146D"/>
    <w:rsid w:val="00A91FEA"/>
    <w:rsid w:val="00A9282C"/>
    <w:rsid w:val="00A932F0"/>
    <w:rsid w:val="00A933CE"/>
    <w:rsid w:val="00A947CD"/>
    <w:rsid w:val="00A94F46"/>
    <w:rsid w:val="00A9684D"/>
    <w:rsid w:val="00A9773F"/>
    <w:rsid w:val="00AA0CB1"/>
    <w:rsid w:val="00AA3A3A"/>
    <w:rsid w:val="00AA469E"/>
    <w:rsid w:val="00AA5383"/>
    <w:rsid w:val="00AA56C3"/>
    <w:rsid w:val="00AA5AAB"/>
    <w:rsid w:val="00AA709B"/>
    <w:rsid w:val="00AA79DD"/>
    <w:rsid w:val="00AB08B8"/>
    <w:rsid w:val="00AB09F2"/>
    <w:rsid w:val="00AB13FC"/>
    <w:rsid w:val="00AB1BE2"/>
    <w:rsid w:val="00AB294D"/>
    <w:rsid w:val="00AB2F00"/>
    <w:rsid w:val="00AB2F34"/>
    <w:rsid w:val="00AB5F7F"/>
    <w:rsid w:val="00AB74AD"/>
    <w:rsid w:val="00AB7FBC"/>
    <w:rsid w:val="00AC0186"/>
    <w:rsid w:val="00AC04D0"/>
    <w:rsid w:val="00AC0F99"/>
    <w:rsid w:val="00AC1255"/>
    <w:rsid w:val="00AC4792"/>
    <w:rsid w:val="00AC5A48"/>
    <w:rsid w:val="00AC5BB1"/>
    <w:rsid w:val="00AD0596"/>
    <w:rsid w:val="00AD18A3"/>
    <w:rsid w:val="00AD3CCC"/>
    <w:rsid w:val="00AD66D6"/>
    <w:rsid w:val="00AD6EB2"/>
    <w:rsid w:val="00AD7F9D"/>
    <w:rsid w:val="00AE1BE4"/>
    <w:rsid w:val="00AE23AC"/>
    <w:rsid w:val="00AE31F8"/>
    <w:rsid w:val="00AE3F88"/>
    <w:rsid w:val="00AE3FAD"/>
    <w:rsid w:val="00AE43DD"/>
    <w:rsid w:val="00AE48E4"/>
    <w:rsid w:val="00AE57B2"/>
    <w:rsid w:val="00AE6F01"/>
    <w:rsid w:val="00AE7876"/>
    <w:rsid w:val="00AF07CF"/>
    <w:rsid w:val="00AF0D2F"/>
    <w:rsid w:val="00AF118F"/>
    <w:rsid w:val="00AF126D"/>
    <w:rsid w:val="00AF1F0B"/>
    <w:rsid w:val="00AF30FE"/>
    <w:rsid w:val="00AF3860"/>
    <w:rsid w:val="00AF414E"/>
    <w:rsid w:val="00AF49F9"/>
    <w:rsid w:val="00AF6550"/>
    <w:rsid w:val="00AF68B4"/>
    <w:rsid w:val="00AF7CE9"/>
    <w:rsid w:val="00B0165D"/>
    <w:rsid w:val="00B039D4"/>
    <w:rsid w:val="00B04A2B"/>
    <w:rsid w:val="00B05495"/>
    <w:rsid w:val="00B05613"/>
    <w:rsid w:val="00B060D5"/>
    <w:rsid w:val="00B07892"/>
    <w:rsid w:val="00B10051"/>
    <w:rsid w:val="00B10B70"/>
    <w:rsid w:val="00B14EA2"/>
    <w:rsid w:val="00B14ECB"/>
    <w:rsid w:val="00B176BE"/>
    <w:rsid w:val="00B17F72"/>
    <w:rsid w:val="00B20B93"/>
    <w:rsid w:val="00B20CFE"/>
    <w:rsid w:val="00B257B4"/>
    <w:rsid w:val="00B271CB"/>
    <w:rsid w:val="00B27793"/>
    <w:rsid w:val="00B27FE1"/>
    <w:rsid w:val="00B3069E"/>
    <w:rsid w:val="00B32CE8"/>
    <w:rsid w:val="00B334C9"/>
    <w:rsid w:val="00B34DB7"/>
    <w:rsid w:val="00B34DF2"/>
    <w:rsid w:val="00B41E2C"/>
    <w:rsid w:val="00B45AB0"/>
    <w:rsid w:val="00B45D28"/>
    <w:rsid w:val="00B46458"/>
    <w:rsid w:val="00B468CC"/>
    <w:rsid w:val="00B473A4"/>
    <w:rsid w:val="00B50028"/>
    <w:rsid w:val="00B520FF"/>
    <w:rsid w:val="00B53A48"/>
    <w:rsid w:val="00B6139F"/>
    <w:rsid w:val="00B652C7"/>
    <w:rsid w:val="00B660EC"/>
    <w:rsid w:val="00B679D2"/>
    <w:rsid w:val="00B704FC"/>
    <w:rsid w:val="00B709B7"/>
    <w:rsid w:val="00B709F4"/>
    <w:rsid w:val="00B71AFF"/>
    <w:rsid w:val="00B724D5"/>
    <w:rsid w:val="00B731B7"/>
    <w:rsid w:val="00B742D6"/>
    <w:rsid w:val="00B74435"/>
    <w:rsid w:val="00B74D31"/>
    <w:rsid w:val="00B74E35"/>
    <w:rsid w:val="00B7717C"/>
    <w:rsid w:val="00B821D0"/>
    <w:rsid w:val="00B836CF"/>
    <w:rsid w:val="00B84F4C"/>
    <w:rsid w:val="00B861D0"/>
    <w:rsid w:val="00B86A8F"/>
    <w:rsid w:val="00B8705C"/>
    <w:rsid w:val="00B909F5"/>
    <w:rsid w:val="00B9219C"/>
    <w:rsid w:val="00B9337E"/>
    <w:rsid w:val="00B94C6D"/>
    <w:rsid w:val="00B95FBF"/>
    <w:rsid w:val="00B9656C"/>
    <w:rsid w:val="00BA01BE"/>
    <w:rsid w:val="00BA0623"/>
    <w:rsid w:val="00BA3CC6"/>
    <w:rsid w:val="00BA43C7"/>
    <w:rsid w:val="00BA4A67"/>
    <w:rsid w:val="00BA5D81"/>
    <w:rsid w:val="00BA72F0"/>
    <w:rsid w:val="00BB088F"/>
    <w:rsid w:val="00BB324D"/>
    <w:rsid w:val="00BB5275"/>
    <w:rsid w:val="00BB7614"/>
    <w:rsid w:val="00BC15C1"/>
    <w:rsid w:val="00BC3C71"/>
    <w:rsid w:val="00BC49C7"/>
    <w:rsid w:val="00BC74D7"/>
    <w:rsid w:val="00BC7589"/>
    <w:rsid w:val="00BD1247"/>
    <w:rsid w:val="00BD33B0"/>
    <w:rsid w:val="00BD61FF"/>
    <w:rsid w:val="00BD6B60"/>
    <w:rsid w:val="00BD6DE9"/>
    <w:rsid w:val="00BE1AE8"/>
    <w:rsid w:val="00BE259A"/>
    <w:rsid w:val="00BE4128"/>
    <w:rsid w:val="00BE4522"/>
    <w:rsid w:val="00BE4A0E"/>
    <w:rsid w:val="00BE7248"/>
    <w:rsid w:val="00BF0AD7"/>
    <w:rsid w:val="00BF0BC1"/>
    <w:rsid w:val="00BF213F"/>
    <w:rsid w:val="00BF401D"/>
    <w:rsid w:val="00BF4795"/>
    <w:rsid w:val="00BF4920"/>
    <w:rsid w:val="00BF576C"/>
    <w:rsid w:val="00BF5800"/>
    <w:rsid w:val="00BF5CD0"/>
    <w:rsid w:val="00BF76AB"/>
    <w:rsid w:val="00C00CF7"/>
    <w:rsid w:val="00C01699"/>
    <w:rsid w:val="00C036AD"/>
    <w:rsid w:val="00C03E2A"/>
    <w:rsid w:val="00C0531F"/>
    <w:rsid w:val="00C05BE5"/>
    <w:rsid w:val="00C06DB9"/>
    <w:rsid w:val="00C06F18"/>
    <w:rsid w:val="00C07A79"/>
    <w:rsid w:val="00C10838"/>
    <w:rsid w:val="00C11821"/>
    <w:rsid w:val="00C11C11"/>
    <w:rsid w:val="00C13FBA"/>
    <w:rsid w:val="00C14C40"/>
    <w:rsid w:val="00C14D12"/>
    <w:rsid w:val="00C15DF4"/>
    <w:rsid w:val="00C179BE"/>
    <w:rsid w:val="00C20965"/>
    <w:rsid w:val="00C21180"/>
    <w:rsid w:val="00C22EC1"/>
    <w:rsid w:val="00C2688B"/>
    <w:rsid w:val="00C26D2D"/>
    <w:rsid w:val="00C30B4C"/>
    <w:rsid w:val="00C30D35"/>
    <w:rsid w:val="00C3240C"/>
    <w:rsid w:val="00C32CAB"/>
    <w:rsid w:val="00C33ECD"/>
    <w:rsid w:val="00C344E4"/>
    <w:rsid w:val="00C34AB6"/>
    <w:rsid w:val="00C34B25"/>
    <w:rsid w:val="00C34C9A"/>
    <w:rsid w:val="00C36BBC"/>
    <w:rsid w:val="00C41AD2"/>
    <w:rsid w:val="00C4231A"/>
    <w:rsid w:val="00C43817"/>
    <w:rsid w:val="00C44EBF"/>
    <w:rsid w:val="00C45F01"/>
    <w:rsid w:val="00C47E2E"/>
    <w:rsid w:val="00C50918"/>
    <w:rsid w:val="00C5269E"/>
    <w:rsid w:val="00C54A5E"/>
    <w:rsid w:val="00C54CE2"/>
    <w:rsid w:val="00C56742"/>
    <w:rsid w:val="00C568AE"/>
    <w:rsid w:val="00C57BD3"/>
    <w:rsid w:val="00C60180"/>
    <w:rsid w:val="00C608E3"/>
    <w:rsid w:val="00C60EBD"/>
    <w:rsid w:val="00C62950"/>
    <w:rsid w:val="00C63E9B"/>
    <w:rsid w:val="00C6503B"/>
    <w:rsid w:val="00C656A9"/>
    <w:rsid w:val="00C65EB2"/>
    <w:rsid w:val="00C663BD"/>
    <w:rsid w:val="00C66BC3"/>
    <w:rsid w:val="00C66DE1"/>
    <w:rsid w:val="00C67655"/>
    <w:rsid w:val="00C677E2"/>
    <w:rsid w:val="00C7001D"/>
    <w:rsid w:val="00C72EA2"/>
    <w:rsid w:val="00C7365A"/>
    <w:rsid w:val="00C74E3A"/>
    <w:rsid w:val="00C7646A"/>
    <w:rsid w:val="00C777EB"/>
    <w:rsid w:val="00C77F5A"/>
    <w:rsid w:val="00C77F69"/>
    <w:rsid w:val="00C8123B"/>
    <w:rsid w:val="00C847F3"/>
    <w:rsid w:val="00C8544E"/>
    <w:rsid w:val="00C90EF5"/>
    <w:rsid w:val="00C911AF"/>
    <w:rsid w:val="00C91633"/>
    <w:rsid w:val="00C91964"/>
    <w:rsid w:val="00C91A72"/>
    <w:rsid w:val="00C947C0"/>
    <w:rsid w:val="00C94987"/>
    <w:rsid w:val="00C94CB2"/>
    <w:rsid w:val="00C96400"/>
    <w:rsid w:val="00CA06B9"/>
    <w:rsid w:val="00CA3790"/>
    <w:rsid w:val="00CA3E51"/>
    <w:rsid w:val="00CA559E"/>
    <w:rsid w:val="00CA5B73"/>
    <w:rsid w:val="00CA73E7"/>
    <w:rsid w:val="00CA7544"/>
    <w:rsid w:val="00CB112C"/>
    <w:rsid w:val="00CB214F"/>
    <w:rsid w:val="00CB4F09"/>
    <w:rsid w:val="00CB67B6"/>
    <w:rsid w:val="00CB68C4"/>
    <w:rsid w:val="00CC0A27"/>
    <w:rsid w:val="00CC1937"/>
    <w:rsid w:val="00CC26DA"/>
    <w:rsid w:val="00CD1927"/>
    <w:rsid w:val="00CD1928"/>
    <w:rsid w:val="00CD2329"/>
    <w:rsid w:val="00CD3985"/>
    <w:rsid w:val="00CD4FE3"/>
    <w:rsid w:val="00CD58B0"/>
    <w:rsid w:val="00CD6685"/>
    <w:rsid w:val="00CD6855"/>
    <w:rsid w:val="00CE180D"/>
    <w:rsid w:val="00CE1C28"/>
    <w:rsid w:val="00CE231E"/>
    <w:rsid w:val="00CE3A2B"/>
    <w:rsid w:val="00CE484C"/>
    <w:rsid w:val="00CE589C"/>
    <w:rsid w:val="00CE5F0E"/>
    <w:rsid w:val="00CE6451"/>
    <w:rsid w:val="00CE6A12"/>
    <w:rsid w:val="00CE7BEB"/>
    <w:rsid w:val="00CF0512"/>
    <w:rsid w:val="00CF06CF"/>
    <w:rsid w:val="00CF0EF1"/>
    <w:rsid w:val="00CF150E"/>
    <w:rsid w:val="00CF2434"/>
    <w:rsid w:val="00CF3E5F"/>
    <w:rsid w:val="00CF5509"/>
    <w:rsid w:val="00CF563A"/>
    <w:rsid w:val="00CF597F"/>
    <w:rsid w:val="00CF65A6"/>
    <w:rsid w:val="00CF68D6"/>
    <w:rsid w:val="00CF69FE"/>
    <w:rsid w:val="00CF6DF8"/>
    <w:rsid w:val="00CF73BB"/>
    <w:rsid w:val="00CF7533"/>
    <w:rsid w:val="00D01675"/>
    <w:rsid w:val="00D0724B"/>
    <w:rsid w:val="00D12E07"/>
    <w:rsid w:val="00D14175"/>
    <w:rsid w:val="00D144D2"/>
    <w:rsid w:val="00D1470A"/>
    <w:rsid w:val="00D14F49"/>
    <w:rsid w:val="00D15385"/>
    <w:rsid w:val="00D15E8A"/>
    <w:rsid w:val="00D16F22"/>
    <w:rsid w:val="00D16FB1"/>
    <w:rsid w:val="00D175CC"/>
    <w:rsid w:val="00D20C73"/>
    <w:rsid w:val="00D2123F"/>
    <w:rsid w:val="00D24AAC"/>
    <w:rsid w:val="00D24B75"/>
    <w:rsid w:val="00D25655"/>
    <w:rsid w:val="00D30A60"/>
    <w:rsid w:val="00D31CFE"/>
    <w:rsid w:val="00D32610"/>
    <w:rsid w:val="00D33676"/>
    <w:rsid w:val="00D341E6"/>
    <w:rsid w:val="00D35DAD"/>
    <w:rsid w:val="00D36E51"/>
    <w:rsid w:val="00D42061"/>
    <w:rsid w:val="00D43953"/>
    <w:rsid w:val="00D44722"/>
    <w:rsid w:val="00D45E18"/>
    <w:rsid w:val="00D45FBD"/>
    <w:rsid w:val="00D46750"/>
    <w:rsid w:val="00D477FF"/>
    <w:rsid w:val="00D47FE4"/>
    <w:rsid w:val="00D51131"/>
    <w:rsid w:val="00D525A6"/>
    <w:rsid w:val="00D52BAC"/>
    <w:rsid w:val="00D53799"/>
    <w:rsid w:val="00D54419"/>
    <w:rsid w:val="00D546B7"/>
    <w:rsid w:val="00D564EB"/>
    <w:rsid w:val="00D5690D"/>
    <w:rsid w:val="00D56D4D"/>
    <w:rsid w:val="00D56ECC"/>
    <w:rsid w:val="00D57678"/>
    <w:rsid w:val="00D57691"/>
    <w:rsid w:val="00D57B70"/>
    <w:rsid w:val="00D61335"/>
    <w:rsid w:val="00D61D4E"/>
    <w:rsid w:val="00D623F0"/>
    <w:rsid w:val="00D62561"/>
    <w:rsid w:val="00D63B6C"/>
    <w:rsid w:val="00D649C4"/>
    <w:rsid w:val="00D64C47"/>
    <w:rsid w:val="00D651B7"/>
    <w:rsid w:val="00D66107"/>
    <w:rsid w:val="00D7045E"/>
    <w:rsid w:val="00D71051"/>
    <w:rsid w:val="00D73E92"/>
    <w:rsid w:val="00D76A98"/>
    <w:rsid w:val="00D816D6"/>
    <w:rsid w:val="00D81FDE"/>
    <w:rsid w:val="00D8259B"/>
    <w:rsid w:val="00D83028"/>
    <w:rsid w:val="00D86BA8"/>
    <w:rsid w:val="00D911A6"/>
    <w:rsid w:val="00D92ABC"/>
    <w:rsid w:val="00D94C3F"/>
    <w:rsid w:val="00DA2E82"/>
    <w:rsid w:val="00DB02F4"/>
    <w:rsid w:val="00DB126C"/>
    <w:rsid w:val="00DB34C3"/>
    <w:rsid w:val="00DB3501"/>
    <w:rsid w:val="00DB4040"/>
    <w:rsid w:val="00DB4102"/>
    <w:rsid w:val="00DB7B94"/>
    <w:rsid w:val="00DC03EC"/>
    <w:rsid w:val="00DC0429"/>
    <w:rsid w:val="00DC151B"/>
    <w:rsid w:val="00DC1A64"/>
    <w:rsid w:val="00DC2543"/>
    <w:rsid w:val="00DC3071"/>
    <w:rsid w:val="00DC36E2"/>
    <w:rsid w:val="00DC4391"/>
    <w:rsid w:val="00DC4907"/>
    <w:rsid w:val="00DC53FD"/>
    <w:rsid w:val="00DC5EEA"/>
    <w:rsid w:val="00DC6442"/>
    <w:rsid w:val="00DC6C8C"/>
    <w:rsid w:val="00DC6CAD"/>
    <w:rsid w:val="00DC775E"/>
    <w:rsid w:val="00DD0036"/>
    <w:rsid w:val="00DD19B3"/>
    <w:rsid w:val="00DD216A"/>
    <w:rsid w:val="00DD308D"/>
    <w:rsid w:val="00DD3583"/>
    <w:rsid w:val="00DD3C4B"/>
    <w:rsid w:val="00DD5E69"/>
    <w:rsid w:val="00DD6404"/>
    <w:rsid w:val="00DD6F3E"/>
    <w:rsid w:val="00DD7F3C"/>
    <w:rsid w:val="00DE18C1"/>
    <w:rsid w:val="00DE2F26"/>
    <w:rsid w:val="00DE3330"/>
    <w:rsid w:val="00DE3B9B"/>
    <w:rsid w:val="00DE6CE3"/>
    <w:rsid w:val="00DE7BF2"/>
    <w:rsid w:val="00DE7C2B"/>
    <w:rsid w:val="00DF16AB"/>
    <w:rsid w:val="00DF1E9A"/>
    <w:rsid w:val="00DF1F05"/>
    <w:rsid w:val="00DF249A"/>
    <w:rsid w:val="00DF269F"/>
    <w:rsid w:val="00DF3959"/>
    <w:rsid w:val="00DF4DB1"/>
    <w:rsid w:val="00DF70BB"/>
    <w:rsid w:val="00E01748"/>
    <w:rsid w:val="00E01A7B"/>
    <w:rsid w:val="00E025F5"/>
    <w:rsid w:val="00E03294"/>
    <w:rsid w:val="00E0425D"/>
    <w:rsid w:val="00E0658F"/>
    <w:rsid w:val="00E075A6"/>
    <w:rsid w:val="00E07AAB"/>
    <w:rsid w:val="00E07E85"/>
    <w:rsid w:val="00E1133E"/>
    <w:rsid w:val="00E117D1"/>
    <w:rsid w:val="00E11FDE"/>
    <w:rsid w:val="00E125F8"/>
    <w:rsid w:val="00E12E1F"/>
    <w:rsid w:val="00E14781"/>
    <w:rsid w:val="00E20779"/>
    <w:rsid w:val="00E21E7C"/>
    <w:rsid w:val="00E22C10"/>
    <w:rsid w:val="00E2322A"/>
    <w:rsid w:val="00E24EA8"/>
    <w:rsid w:val="00E2719F"/>
    <w:rsid w:val="00E3011A"/>
    <w:rsid w:val="00E311AE"/>
    <w:rsid w:val="00E33A9D"/>
    <w:rsid w:val="00E349F6"/>
    <w:rsid w:val="00E36020"/>
    <w:rsid w:val="00E37B3F"/>
    <w:rsid w:val="00E40256"/>
    <w:rsid w:val="00E421EA"/>
    <w:rsid w:val="00E42D9C"/>
    <w:rsid w:val="00E43E1A"/>
    <w:rsid w:val="00E44312"/>
    <w:rsid w:val="00E45269"/>
    <w:rsid w:val="00E456D9"/>
    <w:rsid w:val="00E45B5A"/>
    <w:rsid w:val="00E45CC0"/>
    <w:rsid w:val="00E4642C"/>
    <w:rsid w:val="00E46F52"/>
    <w:rsid w:val="00E50037"/>
    <w:rsid w:val="00E51BC2"/>
    <w:rsid w:val="00E529DC"/>
    <w:rsid w:val="00E533DD"/>
    <w:rsid w:val="00E556D2"/>
    <w:rsid w:val="00E55F65"/>
    <w:rsid w:val="00E560D0"/>
    <w:rsid w:val="00E561E0"/>
    <w:rsid w:val="00E576AD"/>
    <w:rsid w:val="00E600A0"/>
    <w:rsid w:val="00E60E79"/>
    <w:rsid w:val="00E615FC"/>
    <w:rsid w:val="00E62EED"/>
    <w:rsid w:val="00E63DEE"/>
    <w:rsid w:val="00E64313"/>
    <w:rsid w:val="00E67363"/>
    <w:rsid w:val="00E675B1"/>
    <w:rsid w:val="00E679D6"/>
    <w:rsid w:val="00E67F99"/>
    <w:rsid w:val="00E71486"/>
    <w:rsid w:val="00E71CF8"/>
    <w:rsid w:val="00E7371C"/>
    <w:rsid w:val="00E77153"/>
    <w:rsid w:val="00E801E9"/>
    <w:rsid w:val="00E804E6"/>
    <w:rsid w:val="00E81426"/>
    <w:rsid w:val="00E817AD"/>
    <w:rsid w:val="00E823A6"/>
    <w:rsid w:val="00E82A27"/>
    <w:rsid w:val="00E834F0"/>
    <w:rsid w:val="00E85212"/>
    <w:rsid w:val="00E86442"/>
    <w:rsid w:val="00E87049"/>
    <w:rsid w:val="00E87722"/>
    <w:rsid w:val="00E87EE2"/>
    <w:rsid w:val="00E913A7"/>
    <w:rsid w:val="00E92B23"/>
    <w:rsid w:val="00E9327F"/>
    <w:rsid w:val="00E94573"/>
    <w:rsid w:val="00E94B0A"/>
    <w:rsid w:val="00E95969"/>
    <w:rsid w:val="00E960C6"/>
    <w:rsid w:val="00E9635A"/>
    <w:rsid w:val="00E96693"/>
    <w:rsid w:val="00E9708A"/>
    <w:rsid w:val="00E97BA2"/>
    <w:rsid w:val="00EA0400"/>
    <w:rsid w:val="00EA0A4A"/>
    <w:rsid w:val="00EA19C6"/>
    <w:rsid w:val="00EA2367"/>
    <w:rsid w:val="00EA3B08"/>
    <w:rsid w:val="00EA4EEC"/>
    <w:rsid w:val="00EA62E5"/>
    <w:rsid w:val="00EB0047"/>
    <w:rsid w:val="00EB10C8"/>
    <w:rsid w:val="00EB2C36"/>
    <w:rsid w:val="00EB343B"/>
    <w:rsid w:val="00EB4201"/>
    <w:rsid w:val="00EB43AC"/>
    <w:rsid w:val="00EC07EA"/>
    <w:rsid w:val="00EC2815"/>
    <w:rsid w:val="00EC5834"/>
    <w:rsid w:val="00EC6B9D"/>
    <w:rsid w:val="00ED2DE7"/>
    <w:rsid w:val="00ED4381"/>
    <w:rsid w:val="00ED4497"/>
    <w:rsid w:val="00ED47DE"/>
    <w:rsid w:val="00ED6034"/>
    <w:rsid w:val="00ED654C"/>
    <w:rsid w:val="00ED689C"/>
    <w:rsid w:val="00EE24F8"/>
    <w:rsid w:val="00EE3BAD"/>
    <w:rsid w:val="00EE5416"/>
    <w:rsid w:val="00EE5B13"/>
    <w:rsid w:val="00EE5DF1"/>
    <w:rsid w:val="00EE624C"/>
    <w:rsid w:val="00EE6378"/>
    <w:rsid w:val="00EE795D"/>
    <w:rsid w:val="00EF1265"/>
    <w:rsid w:val="00EF1F24"/>
    <w:rsid w:val="00EF2769"/>
    <w:rsid w:val="00EF2E54"/>
    <w:rsid w:val="00EF30CE"/>
    <w:rsid w:val="00EF36CE"/>
    <w:rsid w:val="00EF40F8"/>
    <w:rsid w:val="00EF4E28"/>
    <w:rsid w:val="00EF51FE"/>
    <w:rsid w:val="00EF6702"/>
    <w:rsid w:val="00F01780"/>
    <w:rsid w:val="00F04AC1"/>
    <w:rsid w:val="00F050FE"/>
    <w:rsid w:val="00F06013"/>
    <w:rsid w:val="00F06720"/>
    <w:rsid w:val="00F068AC"/>
    <w:rsid w:val="00F0755B"/>
    <w:rsid w:val="00F1046D"/>
    <w:rsid w:val="00F11609"/>
    <w:rsid w:val="00F11958"/>
    <w:rsid w:val="00F11E29"/>
    <w:rsid w:val="00F12781"/>
    <w:rsid w:val="00F13076"/>
    <w:rsid w:val="00F138CF"/>
    <w:rsid w:val="00F1446A"/>
    <w:rsid w:val="00F1582C"/>
    <w:rsid w:val="00F16F11"/>
    <w:rsid w:val="00F17D77"/>
    <w:rsid w:val="00F2289E"/>
    <w:rsid w:val="00F239CA"/>
    <w:rsid w:val="00F2494C"/>
    <w:rsid w:val="00F25327"/>
    <w:rsid w:val="00F25891"/>
    <w:rsid w:val="00F274D3"/>
    <w:rsid w:val="00F3063A"/>
    <w:rsid w:val="00F30FCC"/>
    <w:rsid w:val="00F31019"/>
    <w:rsid w:val="00F3247E"/>
    <w:rsid w:val="00F352DF"/>
    <w:rsid w:val="00F35EB7"/>
    <w:rsid w:val="00F36A93"/>
    <w:rsid w:val="00F3713B"/>
    <w:rsid w:val="00F40103"/>
    <w:rsid w:val="00F404BA"/>
    <w:rsid w:val="00F40609"/>
    <w:rsid w:val="00F40835"/>
    <w:rsid w:val="00F40904"/>
    <w:rsid w:val="00F4260D"/>
    <w:rsid w:val="00F44B2F"/>
    <w:rsid w:val="00F4505F"/>
    <w:rsid w:val="00F4516F"/>
    <w:rsid w:val="00F45DC4"/>
    <w:rsid w:val="00F465C2"/>
    <w:rsid w:val="00F47001"/>
    <w:rsid w:val="00F47C00"/>
    <w:rsid w:val="00F47E85"/>
    <w:rsid w:val="00F51125"/>
    <w:rsid w:val="00F51AC2"/>
    <w:rsid w:val="00F52F55"/>
    <w:rsid w:val="00F53720"/>
    <w:rsid w:val="00F53E2E"/>
    <w:rsid w:val="00F55140"/>
    <w:rsid w:val="00F56444"/>
    <w:rsid w:val="00F566F0"/>
    <w:rsid w:val="00F617AF"/>
    <w:rsid w:val="00F61F25"/>
    <w:rsid w:val="00F630B5"/>
    <w:rsid w:val="00F63CB1"/>
    <w:rsid w:val="00F6419E"/>
    <w:rsid w:val="00F67222"/>
    <w:rsid w:val="00F6772F"/>
    <w:rsid w:val="00F702D8"/>
    <w:rsid w:val="00F713A9"/>
    <w:rsid w:val="00F72995"/>
    <w:rsid w:val="00F72C43"/>
    <w:rsid w:val="00F739FF"/>
    <w:rsid w:val="00F74205"/>
    <w:rsid w:val="00F747F5"/>
    <w:rsid w:val="00F75DF4"/>
    <w:rsid w:val="00F76C63"/>
    <w:rsid w:val="00F76D08"/>
    <w:rsid w:val="00F77267"/>
    <w:rsid w:val="00F7754B"/>
    <w:rsid w:val="00F77D18"/>
    <w:rsid w:val="00F801F2"/>
    <w:rsid w:val="00F8291F"/>
    <w:rsid w:val="00F85EE6"/>
    <w:rsid w:val="00F86660"/>
    <w:rsid w:val="00F86EAE"/>
    <w:rsid w:val="00F90E2B"/>
    <w:rsid w:val="00F9103E"/>
    <w:rsid w:val="00F91291"/>
    <w:rsid w:val="00F9309F"/>
    <w:rsid w:val="00F944A3"/>
    <w:rsid w:val="00F94F55"/>
    <w:rsid w:val="00F952AB"/>
    <w:rsid w:val="00F96D13"/>
    <w:rsid w:val="00FA1405"/>
    <w:rsid w:val="00FA2892"/>
    <w:rsid w:val="00FA371A"/>
    <w:rsid w:val="00FA4C2F"/>
    <w:rsid w:val="00FA54B8"/>
    <w:rsid w:val="00FA5B15"/>
    <w:rsid w:val="00FA5B67"/>
    <w:rsid w:val="00FA7736"/>
    <w:rsid w:val="00FB1CC5"/>
    <w:rsid w:val="00FB50EB"/>
    <w:rsid w:val="00FB7BBB"/>
    <w:rsid w:val="00FC0129"/>
    <w:rsid w:val="00FC098E"/>
    <w:rsid w:val="00FC1127"/>
    <w:rsid w:val="00FC3E51"/>
    <w:rsid w:val="00FC4B21"/>
    <w:rsid w:val="00FC4FD6"/>
    <w:rsid w:val="00FC58F2"/>
    <w:rsid w:val="00FD50A9"/>
    <w:rsid w:val="00FD6675"/>
    <w:rsid w:val="00FD6DF4"/>
    <w:rsid w:val="00FD758E"/>
    <w:rsid w:val="00FD787A"/>
    <w:rsid w:val="00FE072D"/>
    <w:rsid w:val="00FE11AB"/>
    <w:rsid w:val="00FE2426"/>
    <w:rsid w:val="00FE31FD"/>
    <w:rsid w:val="00FE4271"/>
    <w:rsid w:val="00FE5278"/>
    <w:rsid w:val="00FE7E35"/>
    <w:rsid w:val="00FF16E6"/>
    <w:rsid w:val="00FF2574"/>
    <w:rsid w:val="00FF2A00"/>
    <w:rsid w:val="00FF6739"/>
    <w:rsid w:val="00FF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025F5"/>
    <w:pPr>
      <w:spacing w:after="120"/>
    </w:pPr>
    <w:rPr>
      <w:rFonts w:ascii="Verdana" w:eastAsia="SimSun" w:hAnsi="Verdana"/>
      <w:lang w:eastAsia="zh-CN" w:bidi="ar-SA"/>
    </w:rPr>
  </w:style>
  <w:style w:type="paragraph" w:styleId="1">
    <w:name w:val="heading 1"/>
    <w:basedOn w:val="a0"/>
    <w:next w:val="a0"/>
    <w:qFormat/>
    <w:rsid w:val="001E7693"/>
    <w:pPr>
      <w:keepNext/>
      <w:numPr>
        <w:numId w:val="1"/>
      </w:numPr>
      <w:pBdr>
        <w:bottom w:val="single" w:sz="2" w:space="1" w:color="333399"/>
      </w:pBdr>
      <w:spacing w:before="300" w:after="180"/>
      <w:outlineLvl w:val="0"/>
    </w:pPr>
    <w:rPr>
      <w:rFonts w:ascii="Trebuchet MS" w:eastAsia="Times New Roman" w:hAnsi="Trebuchet MS" w:cs="Arial"/>
      <w:b/>
      <w:bCs/>
      <w:color w:val="333399"/>
      <w:kern w:val="32"/>
      <w:sz w:val="32"/>
      <w:szCs w:val="32"/>
    </w:rPr>
  </w:style>
  <w:style w:type="paragraph" w:styleId="20">
    <w:name w:val="heading 2"/>
    <w:basedOn w:val="a0"/>
    <w:next w:val="a0"/>
    <w:qFormat/>
    <w:rsid w:val="001E7693"/>
    <w:pPr>
      <w:keepNext/>
      <w:numPr>
        <w:ilvl w:val="1"/>
        <w:numId w:val="1"/>
      </w:numPr>
      <w:pBdr>
        <w:bottom w:val="single" w:sz="2" w:space="1" w:color="808080"/>
      </w:pBdr>
      <w:spacing w:before="240"/>
      <w:outlineLvl w:val="1"/>
    </w:pPr>
    <w:rPr>
      <w:rFonts w:ascii="Trebuchet MS" w:eastAsia="Times New Roman" w:hAnsi="Trebuchet MS" w:cs="Arial"/>
      <w:b/>
      <w:bCs/>
      <w:iCs/>
      <w:color w:val="808080"/>
      <w:sz w:val="28"/>
      <w:szCs w:val="28"/>
    </w:rPr>
  </w:style>
  <w:style w:type="paragraph" w:styleId="3">
    <w:name w:val="heading 3"/>
    <w:basedOn w:val="a0"/>
    <w:next w:val="a0"/>
    <w:qFormat/>
    <w:rsid w:val="001E7693"/>
    <w:pPr>
      <w:keepNext/>
      <w:numPr>
        <w:ilvl w:val="2"/>
        <w:numId w:val="1"/>
      </w:numPr>
      <w:spacing w:before="240"/>
      <w:outlineLvl w:val="2"/>
    </w:pPr>
    <w:rPr>
      <w:rFonts w:ascii="Trebuchet MS" w:eastAsia="Times New Roman" w:hAnsi="Trebuchet MS" w:cs="Arial"/>
      <w:b/>
      <w:bCs/>
      <w:color w:val="808080"/>
      <w:sz w:val="24"/>
      <w:szCs w:val="24"/>
    </w:rPr>
  </w:style>
  <w:style w:type="paragraph" w:styleId="4">
    <w:name w:val="heading 4"/>
    <w:basedOn w:val="a0"/>
    <w:next w:val="a0"/>
    <w:qFormat/>
    <w:rsid w:val="001E7693"/>
    <w:pPr>
      <w:keepNext/>
      <w:numPr>
        <w:ilvl w:val="3"/>
        <w:numId w:val="1"/>
      </w:numPr>
      <w:spacing w:before="240"/>
      <w:outlineLvl w:val="3"/>
    </w:pPr>
    <w:rPr>
      <w:rFonts w:ascii="Trebuchet MS" w:eastAsia="Times New Roman" w:hAnsi="Trebuchet MS"/>
      <w:bCs/>
      <w:i/>
      <w:color w:val="808080"/>
      <w:sz w:val="24"/>
      <w:szCs w:val="28"/>
    </w:rPr>
  </w:style>
  <w:style w:type="paragraph" w:styleId="5">
    <w:name w:val="heading 5"/>
    <w:basedOn w:val="a0"/>
    <w:next w:val="a0"/>
    <w:qFormat/>
    <w:rsid w:val="00391B19"/>
    <w:pPr>
      <w:numPr>
        <w:ilvl w:val="4"/>
        <w:numId w:val="1"/>
      </w:numPr>
      <w:spacing w:before="240"/>
      <w:outlineLvl w:val="4"/>
    </w:pPr>
    <w:rPr>
      <w:rFonts w:ascii="Trebuchet MS" w:eastAsia="Times New Roman" w:hAnsi="Trebuchet MS"/>
      <w:bCs/>
      <w:iCs/>
      <w:color w:val="808080"/>
      <w:sz w:val="24"/>
      <w:szCs w:val="26"/>
    </w:rPr>
  </w:style>
  <w:style w:type="paragraph" w:styleId="6">
    <w:name w:val="heading 6"/>
    <w:basedOn w:val="a0"/>
    <w:next w:val="a0"/>
    <w:qFormat/>
    <w:rsid w:val="00391B19"/>
    <w:pPr>
      <w:numPr>
        <w:ilvl w:val="5"/>
        <w:numId w:val="1"/>
      </w:numPr>
      <w:spacing w:before="240"/>
      <w:outlineLvl w:val="5"/>
    </w:pPr>
    <w:rPr>
      <w:rFonts w:ascii="Trebuchet MS" w:eastAsia="Times New Roman" w:hAnsi="Trebuchet MS"/>
      <w:b/>
      <w:bCs/>
      <w:color w:val="808080"/>
      <w:szCs w:val="22"/>
    </w:rPr>
  </w:style>
  <w:style w:type="paragraph" w:styleId="7">
    <w:name w:val="heading 7"/>
    <w:basedOn w:val="a0"/>
    <w:next w:val="a0"/>
    <w:qFormat/>
    <w:rsid w:val="00391B19"/>
    <w:pPr>
      <w:numPr>
        <w:ilvl w:val="6"/>
        <w:numId w:val="1"/>
      </w:numPr>
      <w:spacing w:before="240"/>
      <w:outlineLvl w:val="6"/>
    </w:pPr>
    <w:rPr>
      <w:rFonts w:ascii="Trebuchet MS" w:hAnsi="Trebuchet MS"/>
      <w:i/>
      <w:color w:val="808080"/>
      <w:szCs w:val="24"/>
    </w:rPr>
  </w:style>
  <w:style w:type="paragraph" w:styleId="8">
    <w:name w:val="heading 8"/>
    <w:basedOn w:val="a0"/>
    <w:next w:val="a0"/>
    <w:qFormat/>
    <w:rsid w:val="00391B19"/>
    <w:pPr>
      <w:numPr>
        <w:ilvl w:val="7"/>
        <w:numId w:val="1"/>
      </w:numPr>
      <w:spacing w:before="240"/>
      <w:outlineLvl w:val="7"/>
    </w:pPr>
    <w:rPr>
      <w:rFonts w:ascii="Trebuchet MS" w:hAnsi="Trebuchet MS"/>
      <w:iCs/>
      <w:color w:val="808080"/>
      <w:szCs w:val="24"/>
    </w:rPr>
  </w:style>
  <w:style w:type="paragraph" w:styleId="9">
    <w:name w:val="heading 9"/>
    <w:basedOn w:val="a0"/>
    <w:next w:val="a0"/>
    <w:qFormat/>
    <w:rsid w:val="00391B19"/>
    <w:pPr>
      <w:numPr>
        <w:ilvl w:val="8"/>
        <w:numId w:val="1"/>
      </w:numPr>
      <w:spacing w:before="240"/>
      <w:outlineLvl w:val="8"/>
    </w:pPr>
    <w:rPr>
      <w:rFonts w:ascii="Trebuchet MS" w:hAnsi="Trebuchet MS" w:cs="Arial"/>
      <w:color w:val="80808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uiPriority w:val="99"/>
    <w:rsid w:val="004A7B82"/>
    <w:rPr>
      <w:color w:val="333399"/>
      <w:u w:val="single"/>
    </w:rPr>
  </w:style>
  <w:style w:type="character" w:styleId="FollowedHyperlink">
    <w:name w:val="FollowedHyperlink"/>
    <w:basedOn w:val="a1"/>
    <w:rsid w:val="004A7B82"/>
    <w:rPr>
      <w:color w:val="800080"/>
      <w:u w:val="single"/>
    </w:rPr>
  </w:style>
  <w:style w:type="paragraph" w:styleId="TOC1">
    <w:name w:val="toc 1"/>
    <w:basedOn w:val="a0"/>
    <w:next w:val="a0"/>
    <w:autoRedefine/>
    <w:uiPriority w:val="39"/>
    <w:rsid w:val="003E2C68"/>
    <w:pPr>
      <w:spacing w:after="0"/>
    </w:pPr>
    <w:rPr>
      <w:sz w:val="18"/>
      <w:szCs w:val="18"/>
    </w:rPr>
  </w:style>
  <w:style w:type="paragraph" w:styleId="TOC2">
    <w:name w:val="toc 2"/>
    <w:basedOn w:val="a0"/>
    <w:next w:val="a0"/>
    <w:autoRedefine/>
    <w:uiPriority w:val="39"/>
    <w:rsid w:val="003E2C68"/>
    <w:pPr>
      <w:spacing w:after="0"/>
      <w:ind w:left="202"/>
    </w:pPr>
    <w:rPr>
      <w:sz w:val="16"/>
      <w:szCs w:val="16"/>
    </w:rPr>
  </w:style>
  <w:style w:type="paragraph" w:styleId="TOC3">
    <w:name w:val="toc 3"/>
    <w:basedOn w:val="a0"/>
    <w:next w:val="a0"/>
    <w:autoRedefine/>
    <w:uiPriority w:val="39"/>
    <w:rsid w:val="003E2C68"/>
    <w:pPr>
      <w:spacing w:after="0"/>
      <w:ind w:left="403"/>
    </w:pPr>
    <w:rPr>
      <w:sz w:val="16"/>
      <w:szCs w:val="16"/>
    </w:rPr>
  </w:style>
  <w:style w:type="paragraph" w:styleId="TOC4">
    <w:name w:val="toc 4"/>
    <w:basedOn w:val="a0"/>
    <w:next w:val="a0"/>
    <w:autoRedefine/>
    <w:rsid w:val="003E2C68"/>
    <w:pPr>
      <w:spacing w:after="0"/>
      <w:ind w:left="605"/>
    </w:pPr>
    <w:rPr>
      <w:sz w:val="16"/>
      <w:szCs w:val="16"/>
    </w:rPr>
  </w:style>
  <w:style w:type="paragraph" w:styleId="TOC5">
    <w:name w:val="toc 5"/>
    <w:basedOn w:val="a0"/>
    <w:next w:val="a0"/>
    <w:autoRedefine/>
    <w:rsid w:val="003E2C68"/>
    <w:pPr>
      <w:spacing w:after="0"/>
      <w:ind w:left="806"/>
    </w:pPr>
    <w:rPr>
      <w:sz w:val="16"/>
      <w:szCs w:val="16"/>
    </w:rPr>
  </w:style>
  <w:style w:type="paragraph" w:styleId="TOC6">
    <w:name w:val="toc 6"/>
    <w:basedOn w:val="a0"/>
    <w:next w:val="a0"/>
    <w:autoRedefine/>
    <w:rsid w:val="003E2C68"/>
    <w:pPr>
      <w:spacing w:after="0"/>
      <w:ind w:left="994"/>
    </w:pPr>
    <w:rPr>
      <w:sz w:val="16"/>
      <w:szCs w:val="16"/>
    </w:rPr>
  </w:style>
  <w:style w:type="paragraph" w:styleId="TOC7">
    <w:name w:val="toc 7"/>
    <w:basedOn w:val="a0"/>
    <w:next w:val="a0"/>
    <w:autoRedefine/>
    <w:rsid w:val="004A7B82"/>
    <w:pPr>
      <w:ind w:left="1200"/>
    </w:pPr>
  </w:style>
  <w:style w:type="paragraph" w:styleId="TOC8">
    <w:name w:val="toc 8"/>
    <w:basedOn w:val="a0"/>
    <w:next w:val="a0"/>
    <w:autoRedefine/>
    <w:rsid w:val="004A7B82"/>
    <w:pPr>
      <w:ind w:left="1400"/>
    </w:pPr>
  </w:style>
  <w:style w:type="paragraph" w:styleId="TOC9">
    <w:name w:val="toc 9"/>
    <w:basedOn w:val="a0"/>
    <w:next w:val="a0"/>
    <w:autoRedefine/>
    <w:rsid w:val="004A7B82"/>
    <w:pPr>
      <w:ind w:left="1600"/>
    </w:pPr>
  </w:style>
  <w:style w:type="paragraph" w:styleId="a4">
    <w:name w:val="annotation text"/>
    <w:basedOn w:val="a0"/>
    <w:rsid w:val="004A7B82"/>
  </w:style>
  <w:style w:type="paragraph" w:styleId="a5">
    <w:name w:val="Block Text"/>
    <w:basedOn w:val="a0"/>
    <w:rsid w:val="004A7B82"/>
    <w:rPr>
      <w:color w:val="FF6600"/>
    </w:rPr>
  </w:style>
  <w:style w:type="paragraph" w:customStyle="1" w:styleId="CODE">
    <w:name w:val="CODE"/>
    <w:basedOn w:val="a0"/>
    <w:rsid w:val="004A7B82"/>
    <w:pPr>
      <w:ind w:left="1440"/>
    </w:pPr>
    <w:rPr>
      <w:rFonts w:ascii="Courier New" w:hAnsi="Courier New"/>
      <w:color w:val="333399"/>
      <w:lang w:eastAsia="ja-JP"/>
    </w:rPr>
  </w:style>
  <w:style w:type="paragraph" w:customStyle="1" w:styleId="Issue">
    <w:name w:val="Issue"/>
    <w:basedOn w:val="a0"/>
    <w:rsid w:val="008C4F7E"/>
    <w:pPr>
      <w:pBdr>
        <w:top w:val="single" w:sz="12" w:space="1" w:color="669999"/>
        <w:left w:val="single" w:sz="12" w:space="4" w:color="669999"/>
        <w:bottom w:val="single" w:sz="12" w:space="1" w:color="669999"/>
        <w:right w:val="single" w:sz="12" w:space="4" w:color="669999"/>
      </w:pBdr>
      <w:shd w:val="clear" w:color="auto" w:fill="FFFF99"/>
    </w:pPr>
    <w:rPr>
      <w:sz w:val="16"/>
      <w:szCs w:val="16"/>
      <w:lang w:eastAsia="ja-JP"/>
    </w:rPr>
  </w:style>
  <w:style w:type="paragraph" w:customStyle="1" w:styleId="Example">
    <w:name w:val="Example"/>
    <w:basedOn w:val="a0"/>
    <w:rsid w:val="004A7B82"/>
    <w:pPr>
      <w:pBdr>
        <w:top w:val="single" w:sz="12" w:space="1" w:color="669999"/>
        <w:left w:val="single" w:sz="12" w:space="4" w:color="669999"/>
        <w:bottom w:val="single" w:sz="12" w:space="1" w:color="669999"/>
        <w:right w:val="single" w:sz="12" w:space="4" w:color="669999"/>
      </w:pBdr>
    </w:pPr>
    <w:rPr>
      <w:lang w:eastAsia="ja-JP"/>
    </w:rPr>
  </w:style>
  <w:style w:type="paragraph" w:customStyle="1" w:styleId="TestIssues">
    <w:name w:val="Test Issues"/>
    <w:basedOn w:val="a0"/>
    <w:rsid w:val="001E7693"/>
    <w:pPr>
      <w:pBdr>
        <w:top w:val="single" w:sz="4" w:space="1" w:color="008080"/>
        <w:left w:val="single" w:sz="4" w:space="4" w:color="008080"/>
        <w:bottom w:val="single" w:sz="4" w:space="1" w:color="008080"/>
        <w:right w:val="single" w:sz="4" w:space="4" w:color="008080"/>
      </w:pBdr>
      <w:shd w:val="clear" w:color="auto" w:fill="DCE6DC"/>
      <w:spacing w:before="120"/>
    </w:pPr>
    <w:rPr>
      <w:lang w:eastAsia="ja-JP"/>
    </w:rPr>
  </w:style>
  <w:style w:type="paragraph" w:customStyle="1" w:styleId="SourceCode">
    <w:name w:val="SourceCode"/>
    <w:basedOn w:val="a0"/>
    <w:rsid w:val="004A7B82"/>
    <w:rPr>
      <w:rFonts w:ascii="Courier New" w:eastAsia="Times New Roman" w:hAnsi="Courier New" w:cs="Courier New"/>
      <w:color w:val="333399"/>
      <w:szCs w:val="24"/>
      <w:lang w:eastAsia="en-US"/>
    </w:rPr>
  </w:style>
  <w:style w:type="paragraph" w:customStyle="1" w:styleId="SourceCodeSmall">
    <w:name w:val="Source Code Small"/>
    <w:basedOn w:val="SourceCode"/>
    <w:rsid w:val="004A7B82"/>
    <w:rPr>
      <w:sz w:val="16"/>
    </w:rPr>
  </w:style>
  <w:style w:type="character" w:styleId="a6">
    <w:name w:val="annotation reference"/>
    <w:basedOn w:val="a1"/>
    <w:rsid w:val="004A7B82"/>
    <w:rPr>
      <w:sz w:val="16"/>
      <w:szCs w:val="16"/>
    </w:rPr>
  </w:style>
  <w:style w:type="paragraph" w:styleId="a7">
    <w:name w:val="Body Text"/>
    <w:basedOn w:val="a0"/>
    <w:rsid w:val="00F53720"/>
  </w:style>
  <w:style w:type="paragraph" w:styleId="a8">
    <w:name w:val="header"/>
    <w:basedOn w:val="a0"/>
    <w:rsid w:val="00391B19"/>
    <w:pPr>
      <w:tabs>
        <w:tab w:val="center" w:pos="4320"/>
        <w:tab w:val="right" w:pos="8640"/>
      </w:tabs>
    </w:pPr>
  </w:style>
  <w:style w:type="paragraph" w:styleId="a9">
    <w:name w:val="footer"/>
    <w:basedOn w:val="a0"/>
    <w:rsid w:val="004A07AB"/>
    <w:pPr>
      <w:tabs>
        <w:tab w:val="center" w:pos="1440"/>
        <w:tab w:val="center" w:pos="4320"/>
        <w:tab w:val="center" w:pos="7200"/>
        <w:tab w:val="right" w:pos="8640"/>
      </w:tabs>
    </w:pPr>
  </w:style>
  <w:style w:type="paragraph" w:customStyle="1" w:styleId="Todo">
    <w:name w:val="Todo"/>
    <w:basedOn w:val="Issue"/>
    <w:rsid w:val="00F53720"/>
    <w:pPr>
      <w:shd w:val="clear" w:color="auto" w:fill="99CCFF"/>
    </w:pPr>
  </w:style>
  <w:style w:type="paragraph" w:customStyle="1" w:styleId="Instructions">
    <w:name w:val="Instructions"/>
    <w:basedOn w:val="a0"/>
    <w:rsid w:val="003B610C"/>
    <w:pPr>
      <w:shd w:val="clear" w:color="auto" w:fill="DDDDDD"/>
    </w:pPr>
    <w:rPr>
      <w:sz w:val="18"/>
    </w:rPr>
  </w:style>
  <w:style w:type="paragraph" w:customStyle="1" w:styleId="Assumption">
    <w:name w:val="Assumption"/>
    <w:basedOn w:val="Issue"/>
    <w:rsid w:val="008C4F7E"/>
    <w:pPr>
      <w:shd w:val="clear" w:color="auto" w:fill="99CC00"/>
    </w:pPr>
  </w:style>
  <w:style w:type="paragraph" w:styleId="a">
    <w:name w:val="List Bullet"/>
    <w:basedOn w:val="a0"/>
    <w:rsid w:val="00A41D97"/>
    <w:pPr>
      <w:numPr>
        <w:numId w:val="2"/>
      </w:numPr>
      <w:spacing w:after="0"/>
    </w:pPr>
  </w:style>
  <w:style w:type="table" w:styleId="aa">
    <w:name w:val="Table Grid"/>
    <w:basedOn w:val="a2"/>
    <w:rsid w:val="00BF576C"/>
    <w:pPr>
      <w:ind w:left="720" w:right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 2"/>
    <w:basedOn w:val="a"/>
    <w:rsid w:val="00A41D97"/>
    <w:pPr>
      <w:numPr>
        <w:numId w:val="3"/>
      </w:numPr>
      <w:contextualSpacing/>
    </w:pPr>
  </w:style>
  <w:style w:type="paragraph" w:styleId="ab">
    <w:name w:val="annotation subject"/>
    <w:basedOn w:val="a4"/>
    <w:next w:val="a4"/>
    <w:semiHidden/>
    <w:rsid w:val="00BF576C"/>
    <w:rPr>
      <w:b/>
      <w:bCs/>
    </w:rPr>
  </w:style>
  <w:style w:type="paragraph" w:styleId="ac">
    <w:name w:val="Balloon Text"/>
    <w:basedOn w:val="a0"/>
    <w:semiHidden/>
    <w:rsid w:val="00BF576C"/>
    <w:rPr>
      <w:rFonts w:ascii="Tahoma" w:hAnsi="Tahoma" w:cs="Tahoma"/>
      <w:sz w:val="16"/>
      <w:szCs w:val="16"/>
    </w:rPr>
  </w:style>
  <w:style w:type="paragraph" w:customStyle="1" w:styleId="TableTextSmall">
    <w:name w:val="Table Text Small"/>
    <w:basedOn w:val="a0"/>
    <w:rsid w:val="00E025F5"/>
    <w:pPr>
      <w:spacing w:after="0"/>
      <w:ind w:left="101"/>
    </w:pPr>
    <w:rPr>
      <w:color w:val="808080"/>
      <w:sz w:val="16"/>
    </w:rPr>
  </w:style>
  <w:style w:type="paragraph" w:customStyle="1" w:styleId="Reference">
    <w:name w:val="Reference"/>
    <w:basedOn w:val="a0"/>
    <w:rsid w:val="0016076D"/>
    <w:pPr>
      <w:numPr>
        <w:numId w:val="4"/>
      </w:numPr>
    </w:pPr>
    <w:rPr>
      <w:lang w:eastAsia="ja-JP"/>
    </w:rPr>
  </w:style>
  <w:style w:type="paragraph" w:customStyle="1" w:styleId="MoreInformation">
    <w:name w:val="More Information"/>
    <w:basedOn w:val="Instructions"/>
    <w:rsid w:val="00A03DAB"/>
    <w:pPr>
      <w:spacing w:before="120"/>
      <w:ind w:left="720" w:right="720"/>
    </w:pPr>
    <w:rPr>
      <w:smallCaps/>
      <w:color w:val="008000"/>
      <w:szCs w:val="18"/>
    </w:rPr>
  </w:style>
  <w:style w:type="paragraph" w:customStyle="1" w:styleId="Requirement">
    <w:name w:val="Requirement"/>
    <w:basedOn w:val="Todo"/>
    <w:rsid w:val="008C4F7E"/>
    <w:pPr>
      <w:shd w:val="clear" w:color="auto" w:fill="FF8080"/>
    </w:pPr>
  </w:style>
  <w:style w:type="paragraph" w:customStyle="1" w:styleId="Patent">
    <w:name w:val="Patent"/>
    <w:basedOn w:val="Example"/>
    <w:rsid w:val="00B821D0"/>
    <w:pPr>
      <w:pBdr>
        <w:top w:val="single" w:sz="12" w:space="1" w:color="808080"/>
        <w:left w:val="single" w:sz="12" w:space="4" w:color="808080"/>
        <w:bottom w:val="single" w:sz="12" w:space="1" w:color="808080"/>
        <w:right w:val="single" w:sz="12" w:space="4" w:color="808080"/>
      </w:pBdr>
    </w:pPr>
    <w:rPr>
      <w:sz w:val="16"/>
      <w:szCs w:val="16"/>
      <w:lang w:eastAsia="en-US"/>
    </w:rPr>
  </w:style>
  <w:style w:type="paragraph" w:customStyle="1" w:styleId="Caveat">
    <w:name w:val="Caveat"/>
    <w:basedOn w:val="a0"/>
    <w:next w:val="a0"/>
    <w:rsid w:val="0005551B"/>
    <w:pPr>
      <w:pBdr>
        <w:top w:val="dashSmallGap" w:sz="4" w:space="1" w:color="FF0000"/>
        <w:left w:val="dashSmallGap" w:sz="4" w:space="4" w:color="FF0000"/>
        <w:bottom w:val="dashSmallGap" w:sz="4" w:space="1" w:color="FF0000"/>
        <w:right w:val="dashSmallGap" w:sz="4" w:space="4" w:color="FF0000"/>
      </w:pBdr>
      <w:ind w:left="720" w:right="720"/>
    </w:pPr>
    <w:rPr>
      <w:sz w:val="16"/>
      <w:szCs w:val="16"/>
    </w:rPr>
  </w:style>
  <w:style w:type="table" w:styleId="ad">
    <w:name w:val="Table Professional"/>
    <w:basedOn w:val="a2"/>
    <w:rsid w:val="001F6953"/>
    <w:pPr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List Paragraph"/>
    <w:aliases w:val="Dependencies"/>
    <w:basedOn w:val="a0"/>
    <w:link w:val="af"/>
    <w:uiPriority w:val="34"/>
    <w:qFormat/>
    <w:rsid w:val="00DB4102"/>
    <w:pPr>
      <w:spacing w:after="0"/>
      <w:ind w:left="720" w:firstLine="360"/>
      <w:contextualSpacing/>
    </w:pPr>
    <w:rPr>
      <w:rFonts w:ascii="Calibri" w:eastAsia="Times New Roman" w:hAnsi="Calibri" w:cs="Arial"/>
      <w:sz w:val="22"/>
      <w:szCs w:val="22"/>
      <w:lang w:eastAsia="en-US" w:bidi="en-US"/>
    </w:rPr>
  </w:style>
  <w:style w:type="paragraph" w:styleId="af0">
    <w:name w:val="Document Map"/>
    <w:basedOn w:val="a0"/>
    <w:link w:val="af1"/>
    <w:rsid w:val="00EC6B9D"/>
    <w:rPr>
      <w:rFonts w:ascii="Tahoma" w:hAnsi="Tahoma" w:cs="Tahoma"/>
      <w:sz w:val="16"/>
      <w:szCs w:val="16"/>
    </w:rPr>
  </w:style>
  <w:style w:type="character" w:customStyle="1" w:styleId="af1">
    <w:name w:val="מפת מסמך תו"/>
    <w:basedOn w:val="a1"/>
    <w:link w:val="af0"/>
    <w:rsid w:val="00EC6B9D"/>
    <w:rPr>
      <w:rFonts w:ascii="Tahoma" w:eastAsia="SimSun" w:hAnsi="Tahoma" w:cs="Tahoma"/>
      <w:sz w:val="16"/>
      <w:szCs w:val="16"/>
      <w:lang w:eastAsia="zh-CN" w:bidi="ar-SA"/>
    </w:rPr>
  </w:style>
  <w:style w:type="character" w:customStyle="1" w:styleId="af">
    <w:name w:val="פיסקת רשימה תו"/>
    <w:aliases w:val="Dependencies תו"/>
    <w:basedOn w:val="a1"/>
    <w:link w:val="ae"/>
    <w:uiPriority w:val="34"/>
    <w:rsid w:val="003B23FE"/>
    <w:rPr>
      <w:rFonts w:ascii="Calibri" w:hAnsi="Calibri" w:cs="Arial"/>
      <w:sz w:val="22"/>
      <w:szCs w:val="22"/>
      <w:lang w:bidi="en-US"/>
    </w:rPr>
  </w:style>
  <w:style w:type="character" w:customStyle="1" w:styleId="apple-style-span">
    <w:name w:val="apple-style-span"/>
    <w:basedOn w:val="a1"/>
    <w:rsid w:val="00B861D0"/>
  </w:style>
  <w:style w:type="character" w:customStyle="1" w:styleId="apple-converted-space">
    <w:name w:val="apple-converted-space"/>
    <w:basedOn w:val="a1"/>
    <w:rsid w:val="00B861D0"/>
  </w:style>
  <w:style w:type="paragraph" w:styleId="af2">
    <w:name w:val="caption"/>
    <w:basedOn w:val="a0"/>
    <w:next w:val="a0"/>
    <w:unhideWhenUsed/>
    <w:qFormat/>
    <w:rsid w:val="00D623F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nov\Documents\WM7\Shell\Theme\Design\ThemeEngine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47210B57E7A46911EB9C2761EC908" ma:contentTypeVersion="1" ma:contentTypeDescription="Create a new document." ma:contentTypeScope="" ma:versionID="14cb8262a29032fd1cdae1082b7607da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949202dcc3c1780e91e58fb2af340b1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63524-B53B-4CC0-AEB8-299198823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16E3F6-1ECC-439B-AB12-420B2D3BEEDF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71BC117-AE2C-4EEE-945A-0DD915B7F4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BA9CE2-E168-481C-AEB6-F213BEEE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ThemeEngineDesign.dot</Template>
  <TotalTime>0</TotalTime>
  <Pages>7</Pages>
  <Words>1622</Words>
  <Characters>8114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WM7 Visual Themes HLD</vt:lpstr>
      <vt:lpstr>WM7 Visual Themes HLD</vt:lpstr>
    </vt:vector>
  </TitlesOfParts>
  <Company>Microsoft Corporation</Company>
  <LinksUpToDate>false</LinksUpToDate>
  <CharactersWithSpaces>9717</CharactersWithSpaces>
  <SharedDoc>false</SharedDoc>
  <HLinks>
    <vt:vector size="288" baseType="variant">
      <vt:variant>
        <vt:i4>6160414</vt:i4>
      </vt:variant>
      <vt:variant>
        <vt:i4>285</vt:i4>
      </vt:variant>
      <vt:variant>
        <vt:i4>0</vt:i4>
      </vt:variant>
      <vt:variant>
        <vt:i4>5</vt:i4>
      </vt:variant>
      <vt:variant>
        <vt:lpwstr>http://fxcop/</vt:lpwstr>
      </vt:variant>
      <vt:variant>
        <vt:lpwstr/>
      </vt:variant>
      <vt:variant>
        <vt:i4>2818158</vt:i4>
      </vt:variant>
      <vt:variant>
        <vt:i4>282</vt:i4>
      </vt:variant>
      <vt:variant>
        <vt:i4>0</vt:i4>
      </vt:variant>
      <vt:variant>
        <vt:i4>5</vt:i4>
      </vt:variant>
      <vt:variant>
        <vt:lpwstr>http://prefast/</vt:lpwstr>
      </vt:variant>
      <vt:variant>
        <vt:lpwstr/>
      </vt:variant>
      <vt:variant>
        <vt:i4>5177357</vt:i4>
      </vt:variant>
      <vt:variant>
        <vt:i4>279</vt:i4>
      </vt:variant>
      <vt:variant>
        <vt:i4>0</vt:i4>
      </vt:variant>
      <vt:variant>
        <vt:i4>5</vt:i4>
      </vt:variant>
      <vt:variant>
        <vt:lpwstr>http://eeg/microsoft/dev/devddesignrobustproduct.aspx</vt:lpwstr>
      </vt:variant>
      <vt:variant>
        <vt:lpwstr/>
      </vt:variant>
      <vt:variant>
        <vt:i4>7012413</vt:i4>
      </vt:variant>
      <vt:variant>
        <vt:i4>273</vt:i4>
      </vt:variant>
      <vt:variant>
        <vt:i4>0</vt:i4>
      </vt:variant>
      <vt:variant>
        <vt:i4>5</vt:i4>
      </vt:variant>
      <vt:variant>
        <vt:lpwstr>http://eeg/microsoft/dev/deviTuningOptimalPerformance.aspx</vt:lpwstr>
      </vt:variant>
      <vt:variant>
        <vt:lpwstr/>
      </vt:variant>
      <vt:variant>
        <vt:i4>5177357</vt:i4>
      </vt:variant>
      <vt:variant>
        <vt:i4>270</vt:i4>
      </vt:variant>
      <vt:variant>
        <vt:i4>0</vt:i4>
      </vt:variant>
      <vt:variant>
        <vt:i4>5</vt:i4>
      </vt:variant>
      <vt:variant>
        <vt:lpwstr>http://eeg/microsoft/dev/devdDesignRobustProduct.aspx</vt:lpwstr>
      </vt:variant>
      <vt:variant>
        <vt:lpwstr/>
      </vt:variant>
      <vt:variant>
        <vt:i4>8061035</vt:i4>
      </vt:variant>
      <vt:variant>
        <vt:i4>267</vt:i4>
      </vt:variant>
      <vt:variant>
        <vt:i4>0</vt:i4>
      </vt:variant>
      <vt:variant>
        <vt:i4>5</vt:i4>
      </vt:variant>
      <vt:variant>
        <vt:lpwstr>http://swiweb/</vt:lpwstr>
      </vt:variant>
      <vt:variant>
        <vt:lpwstr/>
      </vt:variant>
      <vt:variant>
        <vt:i4>7536702</vt:i4>
      </vt:variant>
      <vt:variant>
        <vt:i4>264</vt:i4>
      </vt:variant>
      <vt:variant>
        <vt:i4>0</vt:i4>
      </vt:variant>
      <vt:variant>
        <vt:i4>5</vt:i4>
      </vt:variant>
      <vt:variant>
        <vt:lpwstr>http://eeg/microsoft/dev/devddesignprivacyintoproduct.aspx</vt:lpwstr>
      </vt:variant>
      <vt:variant>
        <vt:lpwstr/>
      </vt:variant>
      <vt:variant>
        <vt:i4>2949236</vt:i4>
      </vt:variant>
      <vt:variant>
        <vt:i4>261</vt:i4>
      </vt:variant>
      <vt:variant>
        <vt:i4>0</vt:i4>
      </vt:variant>
      <vt:variant>
        <vt:i4>5</vt:i4>
      </vt:variant>
      <vt:variant>
        <vt:lpwstr>http://eeg/microsoft/dev/deviWritingSecureCode.aspx</vt:lpwstr>
      </vt:variant>
      <vt:variant>
        <vt:lpwstr/>
      </vt:variant>
      <vt:variant>
        <vt:i4>5111830</vt:i4>
      </vt:variant>
      <vt:variant>
        <vt:i4>258</vt:i4>
      </vt:variant>
      <vt:variant>
        <vt:i4>0</vt:i4>
      </vt:variant>
      <vt:variant>
        <vt:i4>5</vt:i4>
      </vt:variant>
      <vt:variant>
        <vt:lpwstr>http://eeg/microsoft/dev/devdDesignSecureProduct.aspx</vt:lpwstr>
      </vt:variant>
      <vt:variant>
        <vt:lpwstr/>
      </vt:variant>
      <vt:variant>
        <vt:i4>7077896</vt:i4>
      </vt:variant>
      <vt:variant>
        <vt:i4>255</vt:i4>
      </vt:variant>
      <vt:variant>
        <vt:i4>0</vt:i4>
      </vt:variant>
      <vt:variant>
        <vt:i4>5</vt:i4>
      </vt:variant>
      <vt:variant>
        <vt:lpwstr>http://eeg/microsoft/dev/ScenarioList_Design.aspx</vt:lpwstr>
      </vt:variant>
      <vt:variant>
        <vt:lpwstr/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_Toc89678122</vt:lpwstr>
      </vt:variant>
      <vt:variant>
        <vt:i4>1638452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_Toc89678121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_Toc89678120</vt:lpwstr>
      </vt:variant>
      <vt:variant>
        <vt:i4>1114167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_Toc89678119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_Toc89678118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_Toc89678117</vt:lpwstr>
      </vt:variant>
      <vt:variant>
        <vt:i4>1245242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_Toc168368595</vt:lpwstr>
      </vt:variant>
      <vt:variant>
        <vt:i4>1245242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_Toc168368594</vt:lpwstr>
      </vt:variant>
      <vt:variant>
        <vt:i4>1245242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_Toc168368593</vt:lpwstr>
      </vt:variant>
      <vt:variant>
        <vt:i4>1245242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_Toc168368592</vt:lpwstr>
      </vt:variant>
      <vt:variant>
        <vt:i4>1245242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_Toc168368591</vt:lpwstr>
      </vt:variant>
      <vt:variant>
        <vt:i4>1245242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_Toc168368590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_Toc168368589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_Toc168368588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_Toc168368587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_Toc168368586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_Toc168368585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_Toc168368584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_Toc168368583</vt:lpwstr>
      </vt:variant>
      <vt:variant>
        <vt:i4>1179706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_Toc168368582</vt:lpwstr>
      </vt:variant>
      <vt:variant>
        <vt:i4>1179706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_Toc168368581</vt:lpwstr>
      </vt:variant>
      <vt:variant>
        <vt:i4>1179706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_Toc168368580</vt:lpwstr>
      </vt:variant>
      <vt:variant>
        <vt:i4>1900602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_Toc168368579</vt:lpwstr>
      </vt:variant>
      <vt:variant>
        <vt:i4>1900602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_Toc168368578</vt:lpwstr>
      </vt:variant>
      <vt:variant>
        <vt:i4>1900602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_Toc168368577</vt:lpwstr>
      </vt:variant>
      <vt:variant>
        <vt:i4>1900602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_Toc168368576</vt:lpwstr>
      </vt:variant>
      <vt:variant>
        <vt:i4>1900602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_Toc168368575</vt:lpwstr>
      </vt:variant>
      <vt:variant>
        <vt:i4>1900602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_Toc168368574</vt:lpwstr>
      </vt:variant>
      <vt:variant>
        <vt:i4>1900602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_Toc168368573</vt:lpwstr>
      </vt:variant>
      <vt:variant>
        <vt:i4>1900602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_Toc168368572</vt:lpwstr>
      </vt:variant>
      <vt:variant>
        <vt:i4>1900602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_Toc168368571</vt:lpwstr>
      </vt:variant>
      <vt:variant>
        <vt:i4>1900602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_Toc168368570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_Toc168368569</vt:lpwstr>
      </vt:variant>
      <vt:variant>
        <vt:i4>1835066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_Toc168368568</vt:lpwstr>
      </vt:variant>
      <vt:variant>
        <vt:i4>1835066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_Toc168368567</vt:lpwstr>
      </vt:variant>
      <vt:variant>
        <vt:i4>2687084</vt:i4>
      </vt:variant>
      <vt:variant>
        <vt:i4>15</vt:i4>
      </vt:variant>
      <vt:variant>
        <vt:i4>0</vt:i4>
      </vt:variant>
      <vt:variant>
        <vt:i4>5</vt:i4>
      </vt:variant>
      <vt:variant>
        <vt:lpwstr>http://eeg/</vt:lpwstr>
      </vt:variant>
      <vt:variant>
        <vt:lpwstr/>
      </vt:variant>
      <vt:variant>
        <vt:i4>7995409</vt:i4>
      </vt:variant>
      <vt:variant>
        <vt:i4>12</vt:i4>
      </vt:variant>
      <vt:variant>
        <vt:i4>0</vt:i4>
      </vt:variant>
      <vt:variant>
        <vt:i4>5</vt:i4>
      </vt:variant>
      <vt:variant>
        <vt:lpwstr>\\devet-build-1\TimeTracker\docs\Time Tracking Tool High-level Design.doc</vt:lpwstr>
      </vt:variant>
      <vt:variant>
        <vt:lpwstr/>
      </vt:variant>
      <vt:variant>
        <vt:i4>2687084</vt:i4>
      </vt:variant>
      <vt:variant>
        <vt:i4>0</vt:i4>
      </vt:variant>
      <vt:variant>
        <vt:i4>0</vt:i4>
      </vt:variant>
      <vt:variant>
        <vt:i4>5</vt:i4>
      </vt:variant>
      <vt:variant>
        <vt:lpwstr>http://eeg/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WM7 Visual Themes HLD</dc:title>
  <dc:subject>Design Document Template</dc:subject>
  <dc:creator>galnov</dc:creator>
  <cp:keywords>hld;ds;project</cp:keywords>
  <cp:lastModifiedBy>Assaf</cp:lastModifiedBy>
  <cp:revision>2</cp:revision>
  <cp:lastPrinted>2010-04-06T08:15:00Z</cp:lastPrinted>
  <dcterms:created xsi:type="dcterms:W3CDTF">2010-10-13T21:15:00Z</dcterms:created>
  <dcterms:modified xsi:type="dcterms:W3CDTF">2010-10-13T21:15:00Z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0x010100E1547210B57E7A46911EB9C2761EC908</vt:lpwstr>
  </property>
</Properties>
</file>